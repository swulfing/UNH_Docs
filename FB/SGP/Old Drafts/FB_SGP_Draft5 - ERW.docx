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BA66" w14:textId="77777777" w:rsidR="00101F48" w:rsidRDefault="00101F48" w:rsidP="00F91E49">
      <w:pPr>
        <w:spacing w:after="0" w:line="240" w:lineRule="auto"/>
        <w:rPr>
          <w:ins w:id="0" w:author="Sophie Wulfing" w:date="2022-09-02T16:18:00Z"/>
          <w:rFonts w:ascii="Times New Roman" w:hAnsi="Times New Roman" w:cs="Times New Roman"/>
          <w:b/>
          <w:bCs/>
          <w:sz w:val="24"/>
          <w:szCs w:val="24"/>
        </w:rPr>
      </w:pPr>
    </w:p>
    <w:p w14:paraId="43DE7256" w14:textId="3A33CF2D" w:rsidR="00F91E49" w:rsidRPr="00F91E49" w:rsidRDefault="00F91E49" w:rsidP="00F91E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23DCD316" w14:textId="0096FA78" w:rsidR="00F91E49" w:rsidRPr="00F91E49" w:rsidRDefault="00F91E49" w:rsidP="00F91E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>Sophie Wulfing, Indonesia, Biology</w:t>
      </w:r>
    </w:p>
    <w:p w14:paraId="3B1386D7" w14:textId="3C574CFD" w:rsidR="00F91E49" w:rsidRPr="00F91E49" w:rsidRDefault="00F91E49" w:rsidP="00D31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2D1B7B">
        <w:rPr>
          <w:rFonts w:ascii="Times New Roman" w:hAnsi="Times New Roman" w:cs="Times New Roman"/>
          <w:b/>
          <w:bCs/>
          <w:sz w:val="24"/>
          <w:szCs w:val="24"/>
        </w:rPr>
        <w:t xml:space="preserve">effects of mangrove restoration on marine </w:t>
      </w:r>
      <w:r w:rsidR="002D1B7B"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biodiversity </w:t>
      </w:r>
      <w:proofErr w:type="spellStart"/>
      <w:r w:rsidR="00613387" w:rsidRPr="00613387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="00613387"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 Island</w:t>
      </w:r>
      <w:r w:rsidRPr="00F91E49">
        <w:rPr>
          <w:rFonts w:ascii="Times New Roman" w:hAnsi="Times New Roman" w:cs="Times New Roman"/>
          <w:b/>
          <w:bCs/>
          <w:sz w:val="24"/>
          <w:szCs w:val="24"/>
        </w:rPr>
        <w:t>, Indonesia</w:t>
      </w:r>
    </w:p>
    <w:p w14:paraId="576C4436" w14:textId="31BCACB9" w:rsidR="00A9697F" w:rsidRPr="00C44597" w:rsidRDefault="00A9697F" w:rsidP="00D31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Mangroves provide a key </w:t>
      </w:r>
      <w:r w:rsidRPr="0086482B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>
        <w:rPr>
          <w:rFonts w:ascii="Times New Roman" w:hAnsi="Times New Roman" w:cs="Times New Roman"/>
          <w:sz w:val="24"/>
          <w:szCs w:val="24"/>
        </w:rPr>
        <w:t>and tsunami protection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F68">
        <w:rPr>
          <w:rFonts w:ascii="Times New Roman" w:hAnsi="Times New Roman" w:cs="Times New Roman"/>
          <w:sz w:val="24"/>
          <w:szCs w:val="24"/>
        </w:rPr>
        <w:t xml:space="preserve">carbon sequestration, and foster </w:t>
      </w:r>
      <w:r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>
        <w:rPr>
          <w:rFonts w:ascii="Times New Roman" w:hAnsi="Times New Roman" w:cs="Times New Roman"/>
          <w:sz w:val="24"/>
          <w:szCs w:val="24"/>
        </w:rPr>
        <w:t>in their habitats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E2410F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E2410F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E2410F">
        <w:rPr>
          <w:rFonts w:ascii="Times New Roman" w:hAnsi="Times New Roman" w:cs="Times New Roman"/>
          <w:sz w:val="24"/>
          <w:szCs w:val="24"/>
        </w:rPr>
        <w:t>.</w:t>
      </w:r>
      <w:r w:rsidR="0043584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coastal communities across the globe are experiencing mangrove degradation due to anthropogenic activity at an alarming rate. </w:t>
      </w:r>
      <w:r w:rsidR="002D1B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address this issue, the </w:t>
      </w:r>
      <w:r w:rsidRPr="002D1B7B">
        <w:rPr>
          <w:rFonts w:ascii="Times New Roman" w:hAnsi="Times New Roman" w:cs="Times New Roman"/>
          <w:sz w:val="24"/>
          <w:szCs w:val="24"/>
        </w:rPr>
        <w:t xml:space="preserve">Indonesian government </w:t>
      </w:r>
      <w:r w:rsidR="007A6F68" w:rsidRPr="002D1B7B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2D1B7B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2D1B7B">
        <w:rPr>
          <w:rFonts w:ascii="Times New Roman" w:hAnsi="Times New Roman" w:cs="Times New Roman"/>
          <w:sz w:val="24"/>
          <w:szCs w:val="24"/>
        </w:rPr>
        <w:t>world</w:t>
      </w:r>
      <w:r w:rsidRPr="002D1B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Since these efforts began in </w:t>
      </w:r>
      <w:r w:rsidR="002949E5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2C5F">
        <w:rPr>
          <w:rFonts w:ascii="Times New Roman" w:hAnsi="Times New Roman" w:cs="Times New Roman"/>
          <w:sz w:val="24"/>
          <w:szCs w:val="24"/>
        </w:rPr>
        <w:t xml:space="preserve">communities </w:t>
      </w:r>
      <w:r>
        <w:rPr>
          <w:rFonts w:ascii="Times New Roman" w:hAnsi="Times New Roman" w:cs="Times New Roman"/>
          <w:sz w:val="24"/>
          <w:szCs w:val="24"/>
        </w:rPr>
        <w:t>the areas targeted have seen</w:t>
      </w:r>
      <w:r w:rsidR="00E2410F">
        <w:rPr>
          <w:rFonts w:ascii="Times New Roman" w:hAnsi="Times New Roman" w:cs="Times New Roman"/>
          <w:sz w:val="24"/>
          <w:szCs w:val="24"/>
        </w:rPr>
        <w:t xml:space="preserve"> not only the economic benefits of flood prevention and ecotourism, but also increased fish catch. Howev</w:t>
      </w:r>
      <w:r w:rsidR="00662C5F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>
        <w:rPr>
          <w:rFonts w:ascii="Times New Roman" w:hAnsi="Times New Roman" w:cs="Times New Roman"/>
          <w:sz w:val="24"/>
          <w:szCs w:val="24"/>
        </w:rPr>
        <w:t>iversity of species that have benefitted from this restoration project. In this study, I propose to</w:t>
      </w:r>
      <w:r w:rsidR="00613387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27286C">
        <w:rPr>
          <w:rFonts w:ascii="Times New Roman" w:hAnsi="Times New Roman" w:cs="Times New Roman"/>
          <w:sz w:val="24"/>
          <w:szCs w:val="24"/>
        </w:rPr>
        <w:t xml:space="preserve"> Regency, South Sulawesi. There, mangrove restoration has been continuously occurring since 2015 and has been organized and conducted by the local community.</w:t>
      </w:r>
      <w:r w:rsidR="001565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>
        <w:rPr>
          <w:rFonts w:ascii="Times New Roman" w:hAnsi="Times New Roman" w:cs="Times New Roman"/>
          <w:sz w:val="24"/>
          <w:szCs w:val="24"/>
        </w:rPr>
        <w:t xml:space="preserve">mangrove restoration is affecting the local marine </w:t>
      </w:r>
      <w:commentRangeStart w:id="1"/>
      <w:r w:rsidR="00D735C4">
        <w:rPr>
          <w:rFonts w:ascii="Times New Roman" w:hAnsi="Times New Roman" w:cs="Times New Roman"/>
          <w:sz w:val="24"/>
          <w:szCs w:val="24"/>
        </w:rPr>
        <w:t>biodiversity</w:t>
      </w:r>
      <w:commentRangeEnd w:id="1"/>
      <w:r w:rsidR="00CF71AC">
        <w:rPr>
          <w:rStyle w:val="CommentReference"/>
        </w:rPr>
        <w:commentReference w:id="1"/>
      </w:r>
      <w:r w:rsidR="00E2410F">
        <w:rPr>
          <w:rFonts w:ascii="Times New Roman" w:hAnsi="Times New Roman" w:cs="Times New Roman"/>
          <w:sz w:val="24"/>
          <w:szCs w:val="24"/>
        </w:rPr>
        <w:t xml:space="preserve">, namely </w:t>
      </w:r>
      <w:r w:rsidR="000741E2">
        <w:rPr>
          <w:rFonts w:ascii="Times New Roman" w:hAnsi="Times New Roman" w:cs="Times New Roman"/>
          <w:sz w:val="24"/>
          <w:szCs w:val="24"/>
        </w:rPr>
        <w:t xml:space="preserve">rabbitfishes, emperor breams, snappers, jack fish, and barracudas, all of which are commercially </w:t>
      </w:r>
      <w:r w:rsidR="008879FC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0741E2">
        <w:rPr>
          <w:rFonts w:ascii="Times New Roman" w:hAnsi="Times New Roman" w:cs="Times New Roman"/>
          <w:sz w:val="24"/>
          <w:szCs w:val="24"/>
        </w:rPr>
        <w:t>.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I </w:t>
      </w:r>
      <w:r w:rsidR="00662C5F">
        <w:rPr>
          <w:rFonts w:ascii="Times New Roman" w:hAnsi="Times New Roman" w:cs="Times New Roman"/>
          <w:sz w:val="24"/>
          <w:szCs w:val="24"/>
        </w:rPr>
        <w:t>will conduct this work</w:t>
      </w:r>
      <w:r w:rsidR="001565F8">
        <w:rPr>
          <w:rFonts w:ascii="Times New Roman" w:hAnsi="Times New Roman" w:cs="Times New Roman"/>
          <w:sz w:val="24"/>
          <w:szCs w:val="24"/>
        </w:rPr>
        <w:t xml:space="preserve"> with Dr. </w:t>
      </w:r>
      <w:proofErr w:type="spellStart"/>
      <w:r w:rsidR="001565F8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1565F8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="001565F8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1565F8">
        <w:rPr>
          <w:rFonts w:ascii="Times New Roman" w:hAnsi="Times New Roman" w:cs="Times New Roman"/>
          <w:sz w:val="24"/>
          <w:szCs w:val="24"/>
        </w:rPr>
        <w:t xml:space="preserve"> </w:t>
      </w:r>
      <w:r w:rsidR="001565F8" w:rsidRPr="00F91E49">
        <w:rPr>
          <w:rFonts w:ascii="Times New Roman" w:hAnsi="Times New Roman" w:cs="Times New Roman"/>
          <w:sz w:val="24"/>
          <w:szCs w:val="24"/>
        </w:rPr>
        <w:t xml:space="preserve">from the Universitas </w:t>
      </w:r>
      <w:proofErr w:type="spellStart"/>
      <w:r w:rsidR="001565F8" w:rsidRPr="00F91E49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="001565F8" w:rsidRPr="00F91E49">
        <w:rPr>
          <w:rFonts w:ascii="Times New Roman" w:hAnsi="Times New Roman" w:cs="Times New Roman"/>
          <w:sz w:val="24"/>
          <w:szCs w:val="24"/>
        </w:rPr>
        <w:t xml:space="preserve"> in Makassar</w:t>
      </w:r>
      <w:r w:rsidR="00D735C4">
        <w:rPr>
          <w:rFonts w:ascii="Times New Roman" w:hAnsi="Times New Roman" w:cs="Times New Roman"/>
          <w:sz w:val="24"/>
          <w:szCs w:val="24"/>
        </w:rPr>
        <w:t xml:space="preserve">. I will </w:t>
      </w:r>
      <w:proofErr w:type="spellStart"/>
      <w:ins w:id="2" w:author="Easton White" w:date="2022-09-02T14:34:00Z">
        <w:r w:rsidR="00110654">
          <w:rPr>
            <w:rFonts w:ascii="Times New Roman" w:hAnsi="Times New Roman" w:cs="Times New Roman"/>
            <w:sz w:val="24"/>
            <w:szCs w:val="24"/>
          </w:rPr>
          <w:t>decim</w:t>
        </w:r>
      </w:ins>
      <w:ins w:id="3" w:author="Easton White" w:date="2022-09-02T14:35:00Z">
        <w:r w:rsidR="00110654">
          <w:rPr>
            <w:rFonts w:ascii="Times New Roman" w:hAnsi="Times New Roman" w:cs="Times New Roman"/>
            <w:sz w:val="24"/>
            <w:szCs w:val="24"/>
          </w:rPr>
          <w:t>inate</w:t>
        </w:r>
      </w:ins>
      <w:proofErr w:type="spellEnd"/>
      <w:del w:id="4" w:author="Easton White" w:date="2022-09-02T14:34:00Z">
        <w:r w:rsidR="00D735C4" w:rsidDel="00110654">
          <w:rPr>
            <w:rFonts w:ascii="Times New Roman" w:hAnsi="Times New Roman" w:cs="Times New Roman"/>
            <w:sz w:val="24"/>
            <w:szCs w:val="24"/>
          </w:rPr>
          <w:delText>use</w:delText>
        </w:r>
      </w:del>
      <w:r w:rsidR="00D735C4">
        <w:rPr>
          <w:rFonts w:ascii="Times New Roman" w:hAnsi="Times New Roman" w:cs="Times New Roman"/>
          <w:sz w:val="24"/>
          <w:szCs w:val="24"/>
        </w:rPr>
        <w:t xml:space="preserve"> this research </w:t>
      </w:r>
      <w:del w:id="5" w:author="Easton White" w:date="2022-09-02T14:35:00Z">
        <w:r w:rsidR="00D735C4" w:rsidDel="00110654">
          <w:rPr>
            <w:rFonts w:ascii="Times New Roman" w:hAnsi="Times New Roman" w:cs="Times New Roman"/>
            <w:sz w:val="24"/>
            <w:szCs w:val="24"/>
          </w:rPr>
          <w:delText>to contribute to large scale biodiversity data sources such as Global Finprint</w:delText>
        </w:r>
      </w:del>
      <w:ins w:id="6" w:author="Easton White" w:date="2022-09-02T14:35:00Z">
        <w:r w:rsidR="00110654">
          <w:rPr>
            <w:rFonts w:ascii="Times New Roman" w:hAnsi="Times New Roman" w:cs="Times New Roman"/>
            <w:sz w:val="24"/>
            <w:szCs w:val="24"/>
          </w:rPr>
          <w:t>in the form of peer-reviewed scientific articles</w:t>
        </w:r>
      </w:ins>
      <w:r w:rsidR="00D735C4">
        <w:rPr>
          <w:rFonts w:ascii="Times New Roman" w:hAnsi="Times New Roman" w:cs="Times New Roman"/>
          <w:sz w:val="24"/>
          <w:szCs w:val="24"/>
        </w:rPr>
        <w:t xml:space="preserve"> as well as </w:t>
      </w:r>
      <w:del w:id="7" w:author="Easton White" w:date="2022-09-02T14:35:00Z">
        <w:r w:rsidR="00C44597" w:rsidDel="00110654">
          <w:rPr>
            <w:rFonts w:ascii="Times New Roman" w:hAnsi="Times New Roman" w:cs="Times New Roman"/>
            <w:sz w:val="24"/>
            <w:szCs w:val="24"/>
          </w:rPr>
          <w:delText xml:space="preserve">disseminate this information </w:delText>
        </w:r>
      </w:del>
      <w:r w:rsidR="00C44597">
        <w:rPr>
          <w:rFonts w:ascii="Times New Roman" w:hAnsi="Times New Roman" w:cs="Times New Roman"/>
          <w:sz w:val="24"/>
          <w:szCs w:val="24"/>
        </w:rPr>
        <w:t xml:space="preserve">to local communities </w:t>
      </w:r>
      <w:r w:rsidR="00662C5F">
        <w:rPr>
          <w:rFonts w:ascii="Times New Roman" w:hAnsi="Times New Roman" w:cs="Times New Roman"/>
          <w:sz w:val="24"/>
          <w:szCs w:val="24"/>
        </w:rPr>
        <w:t>to</w:t>
      </w:r>
      <w:r w:rsidR="00C44597">
        <w:rPr>
          <w:rFonts w:ascii="Times New Roman" w:hAnsi="Times New Roman" w:cs="Times New Roman"/>
          <w:sz w:val="24"/>
          <w:szCs w:val="24"/>
        </w:rPr>
        <w:t xml:space="preserve"> </w:t>
      </w:r>
      <w:r w:rsidR="00710C5D">
        <w:rPr>
          <w:rFonts w:ascii="Times New Roman" w:hAnsi="Times New Roman" w:cs="Times New Roman"/>
          <w:sz w:val="24"/>
          <w:szCs w:val="24"/>
        </w:rPr>
        <w:t>he</w:t>
      </w:r>
      <w:r w:rsidR="00C44597">
        <w:rPr>
          <w:rFonts w:ascii="Times New Roman" w:hAnsi="Times New Roman" w:cs="Times New Roman"/>
          <w:sz w:val="24"/>
          <w:szCs w:val="24"/>
        </w:rPr>
        <w:t>lp them make informed decisions about</w:t>
      </w:r>
      <w:r w:rsidR="0086482B">
        <w:rPr>
          <w:rFonts w:ascii="Times New Roman" w:hAnsi="Times New Roman" w:cs="Times New Roman"/>
          <w:sz w:val="24"/>
          <w:szCs w:val="24"/>
        </w:rPr>
        <w:t xml:space="preserve"> the benefits of mangrove restoration both ecologically and economically.</w:t>
      </w:r>
    </w:p>
    <w:p w14:paraId="6F4FF772" w14:textId="77777777" w:rsidR="00D52E15" w:rsidRDefault="0027286C" w:rsidP="00D257EB">
      <w:pPr>
        <w:rPr>
          <w:ins w:id="8" w:author="Easton White" w:date="2022-09-02T14:37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to conduct my research in </w:t>
      </w:r>
      <w:proofErr w:type="spellStart"/>
      <w:r w:rsidR="00613387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>
        <w:rPr>
          <w:rFonts w:ascii="Times New Roman" w:hAnsi="Times New Roman" w:cs="Times New Roman"/>
          <w:sz w:val="24"/>
          <w:szCs w:val="24"/>
        </w:rPr>
        <w:t xml:space="preserve"> Island</w:t>
      </w:r>
      <w:r>
        <w:rPr>
          <w:rFonts w:ascii="Times New Roman" w:hAnsi="Times New Roman" w:cs="Times New Roman"/>
          <w:sz w:val="24"/>
          <w:szCs w:val="24"/>
        </w:rPr>
        <w:t xml:space="preserve">, where the community, particularly women, have </w:t>
      </w:r>
      <w:r w:rsidR="005028B3">
        <w:rPr>
          <w:rFonts w:ascii="Times New Roman" w:hAnsi="Times New Roman" w:cs="Times New Roman"/>
          <w:sz w:val="24"/>
          <w:szCs w:val="24"/>
        </w:rPr>
        <w:t>been restoring their coastline and changing community dialogues around the value of mangroves. As a result, there have been reports of higher fish yield</w:t>
      </w:r>
      <w:ins w:id="9" w:author="Easton White" w:date="2022-09-02T14:35:00Z">
        <w:r w:rsidR="00741990">
          <w:rPr>
            <w:rFonts w:ascii="Times New Roman" w:hAnsi="Times New Roman" w:cs="Times New Roman"/>
            <w:sz w:val="24"/>
            <w:szCs w:val="24"/>
          </w:rPr>
          <w:t>. However,</w:t>
        </w:r>
      </w:ins>
      <w:del w:id="10" w:author="Easton White" w:date="2022-09-02T14:35:00Z">
        <w:r w:rsidR="005028B3" w:rsidDel="00741990">
          <w:rPr>
            <w:rFonts w:ascii="Times New Roman" w:hAnsi="Times New Roman" w:cs="Times New Roman"/>
            <w:sz w:val="24"/>
            <w:szCs w:val="24"/>
          </w:rPr>
          <w:delText>, yet</w:delText>
        </w:r>
      </w:del>
      <w:r w:rsidR="005028B3">
        <w:rPr>
          <w:rFonts w:ascii="Times New Roman" w:hAnsi="Times New Roman" w:cs="Times New Roman"/>
          <w:sz w:val="24"/>
          <w:szCs w:val="24"/>
        </w:rPr>
        <w:t xml:space="preserve"> no study has been conducted in this region on the effect </w:t>
      </w:r>
      <w:del w:id="11" w:author="Easton White" w:date="2022-09-02T14:35:00Z">
        <w:r w:rsidR="005028B3" w:rsidDel="00741990">
          <w:rPr>
            <w:rFonts w:ascii="Times New Roman" w:hAnsi="Times New Roman" w:cs="Times New Roman"/>
            <w:sz w:val="24"/>
            <w:szCs w:val="24"/>
          </w:rPr>
          <w:delText>that mangroves have to do with</w:delText>
        </w:r>
      </w:del>
      <w:ins w:id="12" w:author="Easton White" w:date="2022-09-02T14:35:00Z">
        <w:r w:rsidR="00741990">
          <w:rPr>
            <w:rFonts w:ascii="Times New Roman" w:hAnsi="Times New Roman" w:cs="Times New Roman"/>
            <w:sz w:val="24"/>
            <w:szCs w:val="24"/>
          </w:rPr>
          <w:t>role of mangrove restoration on</w:t>
        </w:r>
      </w:ins>
      <w:r w:rsidR="005028B3">
        <w:rPr>
          <w:rFonts w:ascii="Times New Roman" w:hAnsi="Times New Roman" w:cs="Times New Roman"/>
          <w:sz w:val="24"/>
          <w:szCs w:val="24"/>
        </w:rPr>
        <w:t xml:space="preserve"> this increased catch.</w:t>
      </w:r>
      <w:r w:rsidR="002C37CD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Easton White" w:date="2022-09-02T14:36:00Z">
        <w:r w:rsidR="002C37CD" w:rsidDel="00851E54">
          <w:rPr>
            <w:rFonts w:ascii="Times New Roman" w:hAnsi="Times New Roman" w:cs="Times New Roman"/>
            <w:sz w:val="24"/>
            <w:szCs w:val="24"/>
          </w:rPr>
          <w:delText xml:space="preserve">Data </w:delText>
        </w:r>
      </w:del>
      <w:ins w:id="14" w:author="Easton White" w:date="2022-09-02T14:36:00Z">
        <w:r w:rsidR="00851E54">
          <w:rPr>
            <w:rFonts w:ascii="Times New Roman" w:hAnsi="Times New Roman" w:cs="Times New Roman"/>
            <w:sz w:val="24"/>
            <w:szCs w:val="24"/>
          </w:rPr>
          <w:t xml:space="preserve">I will collect data </w:t>
        </w:r>
      </w:ins>
      <w:del w:id="15" w:author="Easton White" w:date="2022-09-02T14:36:00Z">
        <w:r w:rsidR="002C37CD" w:rsidDel="00851E54">
          <w:rPr>
            <w:rFonts w:ascii="Times New Roman" w:hAnsi="Times New Roman" w:cs="Times New Roman"/>
            <w:sz w:val="24"/>
            <w:szCs w:val="24"/>
          </w:rPr>
          <w:delText xml:space="preserve">collection will occur </w:delText>
        </w:r>
      </w:del>
      <w:r w:rsidR="002C37CD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>
        <w:rPr>
          <w:rFonts w:ascii="Times New Roman" w:hAnsi="Times New Roman" w:cs="Times New Roman"/>
          <w:sz w:val="24"/>
          <w:szCs w:val="24"/>
        </w:rPr>
        <w:t>Baited Remote Underwater Videos (BRUVs)</w:t>
      </w:r>
      <w:ins w:id="16" w:author="Easton White" w:date="2022-09-02T14:36:00Z">
        <w:r w:rsidR="000C6F65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17" w:author="Easton White" w:date="2022-09-02T14:36:00Z">
        <w:r w:rsidR="00710C5D" w:rsidDel="000C6F65">
          <w:rPr>
            <w:rFonts w:ascii="Times New Roman" w:hAnsi="Times New Roman" w:cs="Times New Roman"/>
            <w:sz w:val="24"/>
            <w:szCs w:val="24"/>
          </w:rPr>
          <w:delText xml:space="preserve">. BRUVs are </w:delText>
        </w:r>
      </w:del>
      <w:r w:rsidR="00710C5D">
        <w:rPr>
          <w:rFonts w:ascii="Times New Roman" w:hAnsi="Times New Roman" w:cs="Times New Roman"/>
          <w:sz w:val="24"/>
          <w:szCs w:val="24"/>
        </w:rPr>
        <w:t xml:space="preserve">a non-invasive, </w:t>
      </w:r>
      <w:ins w:id="18" w:author="Easton White" w:date="2022-09-02T14:36:00Z">
        <w:r w:rsidR="000C6F65">
          <w:rPr>
            <w:rFonts w:ascii="Times New Roman" w:hAnsi="Times New Roman" w:cs="Times New Roman"/>
            <w:sz w:val="24"/>
            <w:szCs w:val="24"/>
          </w:rPr>
          <w:t>cheap</w:t>
        </w:r>
      </w:ins>
      <w:del w:id="19" w:author="Easton White" w:date="2022-09-02T14:36:00Z">
        <w:r w:rsidR="00710C5D" w:rsidDel="000C6F65">
          <w:rPr>
            <w:rFonts w:ascii="Times New Roman" w:hAnsi="Times New Roman" w:cs="Times New Roman"/>
            <w:sz w:val="24"/>
            <w:szCs w:val="24"/>
          </w:rPr>
          <w:delText>easy to make</w:delText>
        </w:r>
      </w:del>
      <w:r w:rsidR="00710C5D">
        <w:rPr>
          <w:rFonts w:ascii="Times New Roman" w:hAnsi="Times New Roman" w:cs="Times New Roman"/>
          <w:sz w:val="24"/>
          <w:szCs w:val="24"/>
        </w:rPr>
        <w:t xml:space="preserve"> camera contraption</w:t>
      </w:r>
      <w:ins w:id="20" w:author="Easton White" w:date="2022-09-02T14:36:00Z">
        <w:r w:rsidR="00D52E15">
          <w:rPr>
            <w:rFonts w:ascii="Times New Roman" w:hAnsi="Times New Roman" w:cs="Times New Roman"/>
            <w:sz w:val="24"/>
            <w:szCs w:val="24"/>
          </w:rPr>
          <w:t>.</w:t>
        </w:r>
      </w:ins>
      <w:del w:id="21" w:author="Easton White" w:date="2022-09-02T14:36:00Z">
        <w:r w:rsidR="00710C5D" w:rsidDel="00D52E15">
          <w:rPr>
            <w:rFonts w:ascii="Times New Roman" w:hAnsi="Times New Roman" w:cs="Times New Roman"/>
            <w:sz w:val="24"/>
            <w:szCs w:val="24"/>
          </w:rPr>
          <w:delText xml:space="preserve"> that</w:delText>
        </w:r>
      </w:del>
      <w:r w:rsidR="00710C5D">
        <w:rPr>
          <w:rFonts w:ascii="Times New Roman" w:hAnsi="Times New Roman" w:cs="Times New Roman"/>
          <w:sz w:val="24"/>
          <w:szCs w:val="24"/>
        </w:rPr>
        <w:t xml:space="preserve"> I will</w:t>
      </w:r>
      <w:ins w:id="22" w:author="Easton White" w:date="2022-09-02T14:36:00Z">
        <w:r w:rsidR="00D52E15">
          <w:rPr>
            <w:rFonts w:ascii="Times New Roman" w:hAnsi="Times New Roman" w:cs="Times New Roman"/>
            <w:sz w:val="24"/>
            <w:szCs w:val="24"/>
          </w:rPr>
          <w:t xml:space="preserve"> deploy these BRUVs</w:t>
        </w:r>
      </w:ins>
      <w:del w:id="23" w:author="Easton White" w:date="2022-09-02T14:36:00Z">
        <w:r w:rsidR="00710C5D" w:rsidDel="00D52E15">
          <w:rPr>
            <w:rFonts w:ascii="Times New Roman" w:hAnsi="Times New Roman" w:cs="Times New Roman"/>
            <w:sz w:val="24"/>
            <w:szCs w:val="24"/>
          </w:rPr>
          <w:delText xml:space="preserve"> employ</w:delText>
        </w:r>
      </w:del>
      <w:r w:rsidR="00710C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r w:rsidR="00710C5D">
        <w:rPr>
          <w:rFonts w:ascii="Times New Roman" w:hAnsi="Times New Roman" w:cs="Times New Roman"/>
          <w:sz w:val="24"/>
          <w:szCs w:val="24"/>
        </w:rPr>
        <w:t xml:space="preserve">in </w:t>
      </w:r>
      <w:r w:rsidR="00FA4EFB">
        <w:rPr>
          <w:rFonts w:ascii="Times New Roman" w:hAnsi="Times New Roman" w:cs="Times New Roman"/>
          <w:sz w:val="24"/>
          <w:szCs w:val="24"/>
        </w:rPr>
        <w:t xml:space="preserve">this site </w:t>
      </w:r>
      <w:commentRangeEnd w:id="24"/>
      <w:r w:rsidR="00D52E15">
        <w:rPr>
          <w:rStyle w:val="CommentReference"/>
        </w:rPr>
        <w:commentReference w:id="24"/>
      </w:r>
      <w:r w:rsidR="00FA4EFB">
        <w:rPr>
          <w:rFonts w:ascii="Times New Roman" w:hAnsi="Times New Roman" w:cs="Times New Roman"/>
          <w:sz w:val="24"/>
          <w:szCs w:val="24"/>
        </w:rPr>
        <w:t>and</w:t>
      </w:r>
      <w:r w:rsidR="00710C5D">
        <w:rPr>
          <w:rFonts w:ascii="Times New Roman" w:hAnsi="Times New Roman" w:cs="Times New Roman"/>
          <w:sz w:val="24"/>
          <w:szCs w:val="24"/>
        </w:rPr>
        <w:t xml:space="preserve"> analyze these videos to assess what species are living in the area, create a 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local </w:t>
      </w:r>
      <w:r w:rsidR="00FA4EFB" w:rsidRPr="00FA4EFB">
        <w:rPr>
          <w:rFonts w:ascii="Times New Roman" w:hAnsi="Times New Roman" w:cs="Times New Roman"/>
          <w:sz w:val="24"/>
          <w:szCs w:val="24"/>
        </w:rPr>
        <w:t>food web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 of the species,</w:t>
      </w:r>
      <w:r w:rsidR="00710C5D">
        <w:rPr>
          <w:rFonts w:ascii="Times New Roman" w:hAnsi="Times New Roman" w:cs="Times New Roman"/>
          <w:sz w:val="24"/>
          <w:szCs w:val="24"/>
        </w:rPr>
        <w:t xml:space="preserve"> and </w:t>
      </w:r>
      <w:r w:rsidR="00D257EB">
        <w:rPr>
          <w:rFonts w:ascii="Times New Roman" w:hAnsi="Times New Roman" w:cs="Times New Roman"/>
          <w:sz w:val="24"/>
          <w:szCs w:val="24"/>
        </w:rPr>
        <w:t>assess the biodiversity of the area. Then, with the help of Dr. Ambo-</w:t>
      </w:r>
      <w:proofErr w:type="spellStart"/>
      <w:r w:rsidR="00D257EB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D257EB">
        <w:rPr>
          <w:rFonts w:ascii="Times New Roman" w:hAnsi="Times New Roman" w:cs="Times New Roman"/>
          <w:sz w:val="24"/>
          <w:szCs w:val="24"/>
        </w:rPr>
        <w:t xml:space="preserve">, I will </w:t>
      </w:r>
      <w:commentRangeStart w:id="25"/>
      <w:r w:rsidR="00D257EB">
        <w:rPr>
          <w:rFonts w:ascii="Times New Roman" w:hAnsi="Times New Roman" w:cs="Times New Roman"/>
          <w:sz w:val="24"/>
          <w:szCs w:val="24"/>
        </w:rPr>
        <w:t xml:space="preserve">share my findings </w:t>
      </w:r>
      <w:commentRangeEnd w:id="25"/>
      <w:r w:rsidR="00D52E15">
        <w:rPr>
          <w:rStyle w:val="CommentReference"/>
        </w:rPr>
        <w:commentReference w:id="25"/>
      </w:r>
      <w:r w:rsidR="00D257EB">
        <w:rPr>
          <w:rFonts w:ascii="Times New Roman" w:hAnsi="Times New Roman" w:cs="Times New Roman"/>
          <w:sz w:val="24"/>
          <w:szCs w:val="24"/>
        </w:rPr>
        <w:t xml:space="preserve">with the local community, both conservationists and fishers alike, to help inform how effective this mangrove </w:t>
      </w:r>
      <w:r w:rsidR="00FA4EFB">
        <w:rPr>
          <w:rFonts w:ascii="Times New Roman" w:hAnsi="Times New Roman" w:cs="Times New Roman"/>
          <w:sz w:val="24"/>
          <w:szCs w:val="24"/>
        </w:rPr>
        <w:t>conservation</w:t>
      </w:r>
      <w:r w:rsidR="00D257EB">
        <w:rPr>
          <w:rFonts w:ascii="Times New Roman" w:hAnsi="Times New Roman" w:cs="Times New Roman"/>
          <w:sz w:val="24"/>
          <w:szCs w:val="24"/>
        </w:rPr>
        <w:t xml:space="preserve"> is and </w:t>
      </w:r>
      <w:r w:rsidR="00FA4EFB">
        <w:rPr>
          <w:rFonts w:ascii="Times New Roman" w:hAnsi="Times New Roman" w:cs="Times New Roman"/>
          <w:sz w:val="24"/>
          <w:szCs w:val="24"/>
        </w:rPr>
        <w:t>commercially fished stocks are benefitting from these restoration efforts</w:t>
      </w:r>
      <w:r w:rsidR="00D257EB">
        <w:rPr>
          <w:rFonts w:ascii="Times New Roman" w:hAnsi="Times New Roman" w:cs="Times New Roman"/>
          <w:sz w:val="24"/>
          <w:szCs w:val="24"/>
        </w:rPr>
        <w:t>.</w:t>
      </w:r>
      <w:r w:rsidR="009A3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34352" w14:textId="77777777" w:rsidR="00D52E15" w:rsidRDefault="009A3913" w:rsidP="00D257EB">
      <w:pPr>
        <w:rPr>
          <w:ins w:id="26" w:author="Easton White" w:date="2022-09-02T14:37:00Z"/>
          <w:rFonts w:ascii="Times New Roman" w:hAnsi="Times New Roman" w:cs="Times New Roman"/>
          <w:sz w:val="24"/>
          <w:szCs w:val="24"/>
        </w:rPr>
      </w:pPr>
      <w:del w:id="27" w:author="Easton White" w:date="2022-09-02T14:37:00Z">
        <w:r w:rsidDel="00D52E15">
          <w:rPr>
            <w:rFonts w:ascii="Times New Roman" w:hAnsi="Times New Roman" w:cs="Times New Roman"/>
            <w:sz w:val="24"/>
            <w:szCs w:val="24"/>
          </w:rPr>
          <w:delText>Currently, my</w:delText>
        </w:r>
      </w:del>
      <w:ins w:id="28" w:author="Easton White" w:date="2022-09-02T14:37:00Z">
        <w:r w:rsidR="00D52E15">
          <w:rPr>
            <w:rFonts w:ascii="Times New Roman" w:hAnsi="Times New Roman" w:cs="Times New Roman"/>
            <w:sz w:val="24"/>
            <w:szCs w:val="24"/>
          </w:rPr>
          <w:t>My</w:t>
        </w:r>
      </w:ins>
      <w:r>
        <w:rPr>
          <w:rFonts w:ascii="Times New Roman" w:hAnsi="Times New Roman" w:cs="Times New Roman"/>
          <w:sz w:val="24"/>
          <w:szCs w:val="24"/>
        </w:rPr>
        <w:t xml:space="preserve"> timeline for the project </w:t>
      </w:r>
    </w:p>
    <w:p w14:paraId="28452610" w14:textId="77777777" w:rsidR="00D52E15" w:rsidRDefault="009A3913" w:rsidP="00D52E15">
      <w:pPr>
        <w:pStyle w:val="ListParagraph"/>
        <w:numPr>
          <w:ilvl w:val="0"/>
          <w:numId w:val="3"/>
        </w:numPr>
        <w:rPr>
          <w:ins w:id="29" w:author="Easton White" w:date="2022-09-02T14:37:00Z"/>
          <w:rFonts w:ascii="Times New Roman" w:hAnsi="Times New Roman" w:cs="Times New Roman"/>
          <w:sz w:val="24"/>
          <w:szCs w:val="24"/>
        </w:rPr>
      </w:pPr>
      <w:del w:id="30" w:author="Easton White" w:date="2022-09-02T14:37:00Z">
        <w:r w:rsidRPr="00D52E15" w:rsidDel="00D52E15">
          <w:rPr>
            <w:rFonts w:ascii="Times New Roman" w:hAnsi="Times New Roman" w:cs="Times New Roman"/>
            <w:sz w:val="24"/>
            <w:szCs w:val="24"/>
            <w:rPrChange w:id="31" w:author="Easton White" w:date="2022-09-02T14:37:00Z">
              <w:rPr/>
            </w:rPrChange>
          </w:rPr>
          <w:delText xml:space="preserve">is </w:delText>
        </w:r>
        <w:r w:rsidR="00670DAA" w:rsidRPr="00D52E15" w:rsidDel="00D52E15">
          <w:rPr>
            <w:rFonts w:ascii="Times New Roman" w:hAnsi="Times New Roman" w:cs="Times New Roman"/>
            <w:sz w:val="24"/>
            <w:szCs w:val="24"/>
            <w:rPrChange w:id="32" w:author="Easton White" w:date="2022-09-02T14:37:00Z">
              <w:rPr/>
            </w:rPrChange>
          </w:rPr>
          <w:delText xml:space="preserve">in </w:delText>
        </w:r>
      </w:del>
      <w:r w:rsidR="00670DAA" w:rsidRPr="00D52E15">
        <w:rPr>
          <w:rFonts w:ascii="Times New Roman" w:hAnsi="Times New Roman" w:cs="Times New Roman"/>
          <w:sz w:val="24"/>
          <w:szCs w:val="24"/>
          <w:rPrChange w:id="33" w:author="Easton White" w:date="2022-09-02T14:37:00Z">
            <w:rPr/>
          </w:rPrChange>
        </w:rPr>
        <w:t xml:space="preserve">September – November 2023: Focus on </w:t>
      </w:r>
      <w:r w:rsidR="007E081C" w:rsidRPr="00D52E15">
        <w:rPr>
          <w:rFonts w:ascii="Times New Roman" w:hAnsi="Times New Roman" w:cs="Times New Roman"/>
          <w:sz w:val="24"/>
          <w:szCs w:val="24"/>
          <w:rPrChange w:id="34" w:author="Easton White" w:date="2022-09-02T14:37:00Z">
            <w:rPr/>
          </w:rPrChange>
        </w:rPr>
        <w:t xml:space="preserve">Bahasa </w:t>
      </w:r>
      <w:r w:rsidR="00E72E9A" w:rsidRPr="00D52E15">
        <w:rPr>
          <w:rFonts w:ascii="Times New Roman" w:hAnsi="Times New Roman" w:cs="Times New Roman"/>
          <w:sz w:val="24"/>
          <w:szCs w:val="24"/>
          <w:rPrChange w:id="35" w:author="Easton White" w:date="2022-09-02T14:37:00Z">
            <w:rPr/>
          </w:rPrChange>
        </w:rPr>
        <w:t xml:space="preserve">Indonesia </w:t>
      </w:r>
      <w:r w:rsidR="00670DAA" w:rsidRPr="00D52E15">
        <w:rPr>
          <w:rFonts w:ascii="Times New Roman" w:hAnsi="Times New Roman" w:cs="Times New Roman"/>
          <w:sz w:val="24"/>
          <w:szCs w:val="24"/>
          <w:rPrChange w:id="36" w:author="Easton White" w:date="2022-09-02T14:37:00Z">
            <w:rPr/>
          </w:rPrChange>
        </w:rPr>
        <w:t xml:space="preserve">language learning in Java (this part is contingent upon me receiving the CLEA award). </w:t>
      </w:r>
    </w:p>
    <w:p w14:paraId="16833EE3" w14:textId="77777777" w:rsidR="00D52E15" w:rsidRDefault="00670DAA" w:rsidP="00D52E15">
      <w:pPr>
        <w:pStyle w:val="ListParagraph"/>
        <w:numPr>
          <w:ilvl w:val="0"/>
          <w:numId w:val="3"/>
        </w:numPr>
        <w:rPr>
          <w:ins w:id="37" w:author="Easton White" w:date="2022-09-02T14:37:00Z"/>
          <w:rFonts w:ascii="Times New Roman" w:hAnsi="Times New Roman" w:cs="Times New Roman"/>
          <w:sz w:val="24"/>
          <w:szCs w:val="24"/>
        </w:rPr>
      </w:pPr>
      <w:r w:rsidRPr="00D52E15">
        <w:rPr>
          <w:rFonts w:ascii="Times New Roman" w:hAnsi="Times New Roman" w:cs="Times New Roman"/>
          <w:sz w:val="24"/>
          <w:szCs w:val="24"/>
          <w:rPrChange w:id="38" w:author="Easton White" w:date="2022-09-02T14:37:00Z">
            <w:rPr/>
          </w:rPrChange>
        </w:rPr>
        <w:t xml:space="preserve">December 2023 – </w:t>
      </w:r>
      <w:r w:rsidR="00D257EB" w:rsidRPr="00D52E15">
        <w:rPr>
          <w:rFonts w:ascii="Times New Roman" w:hAnsi="Times New Roman" w:cs="Times New Roman"/>
          <w:sz w:val="24"/>
          <w:szCs w:val="24"/>
          <w:rPrChange w:id="39" w:author="Easton White" w:date="2022-09-02T14:37:00Z">
            <w:rPr/>
          </w:rPrChange>
        </w:rPr>
        <w:t>May</w:t>
      </w:r>
      <w:r w:rsidRPr="00D52E15">
        <w:rPr>
          <w:rFonts w:ascii="Times New Roman" w:hAnsi="Times New Roman" w:cs="Times New Roman"/>
          <w:sz w:val="24"/>
          <w:szCs w:val="24"/>
          <w:rPrChange w:id="40" w:author="Easton White" w:date="2022-09-02T14:37:00Z">
            <w:rPr/>
          </w:rPrChange>
        </w:rPr>
        <w:t xml:space="preserve"> 2024: Data collection</w:t>
      </w:r>
      <w:r w:rsidR="00242039" w:rsidRPr="00D52E15">
        <w:rPr>
          <w:rFonts w:ascii="Times New Roman" w:hAnsi="Times New Roman" w:cs="Times New Roman"/>
          <w:sz w:val="24"/>
          <w:szCs w:val="24"/>
          <w:rPrChange w:id="41" w:author="Easton White" w:date="2022-09-02T14:37:00Z">
            <w:rPr/>
          </w:rPrChange>
        </w:rPr>
        <w:t xml:space="preserve"> in </w:t>
      </w:r>
      <w:proofErr w:type="spellStart"/>
      <w:r w:rsidR="00613387" w:rsidRPr="00D52E15">
        <w:rPr>
          <w:rFonts w:ascii="Times New Roman" w:hAnsi="Times New Roman" w:cs="Times New Roman"/>
          <w:sz w:val="24"/>
          <w:szCs w:val="24"/>
          <w:rPrChange w:id="42" w:author="Easton White" w:date="2022-09-02T14:37:00Z">
            <w:rPr/>
          </w:rPrChange>
        </w:rPr>
        <w:t>Tanakeke</w:t>
      </w:r>
      <w:proofErr w:type="spellEnd"/>
      <w:r w:rsidR="00613387" w:rsidRPr="00D52E15">
        <w:rPr>
          <w:rFonts w:ascii="Times New Roman" w:hAnsi="Times New Roman" w:cs="Times New Roman"/>
          <w:sz w:val="24"/>
          <w:szCs w:val="24"/>
          <w:rPrChange w:id="43" w:author="Easton White" w:date="2022-09-02T14:37:00Z">
            <w:rPr/>
          </w:rPrChange>
        </w:rPr>
        <w:t xml:space="preserve"> Island</w:t>
      </w:r>
      <w:r w:rsidR="00242039" w:rsidRPr="00D52E15">
        <w:rPr>
          <w:rFonts w:ascii="Times New Roman" w:hAnsi="Times New Roman" w:cs="Times New Roman"/>
          <w:sz w:val="24"/>
          <w:szCs w:val="24"/>
          <w:rPrChange w:id="44" w:author="Easton White" w:date="2022-09-02T14:37:00Z">
            <w:rPr/>
          </w:rPrChange>
        </w:rPr>
        <w:t xml:space="preserve">. </w:t>
      </w:r>
      <w:r w:rsidRPr="00D52E15">
        <w:rPr>
          <w:rFonts w:ascii="Times New Roman" w:hAnsi="Times New Roman" w:cs="Times New Roman"/>
          <w:sz w:val="24"/>
          <w:szCs w:val="24"/>
          <w:rPrChange w:id="45" w:author="Easton White" w:date="2022-09-02T14:37:00Z">
            <w:rPr/>
          </w:rPrChange>
        </w:rPr>
        <w:t xml:space="preserve">This will involve moving to </w:t>
      </w:r>
      <w:r w:rsidR="00FA4EFB" w:rsidRPr="00D52E15">
        <w:rPr>
          <w:rFonts w:ascii="Times New Roman" w:hAnsi="Times New Roman" w:cs="Times New Roman"/>
          <w:sz w:val="24"/>
          <w:szCs w:val="24"/>
          <w:rPrChange w:id="46" w:author="Easton White" w:date="2022-09-02T14:37:00Z">
            <w:rPr/>
          </w:rPrChange>
        </w:rPr>
        <w:t>South Sulawesi</w:t>
      </w:r>
      <w:r w:rsidR="00E72E9A" w:rsidRPr="00D52E15">
        <w:rPr>
          <w:rFonts w:ascii="Times New Roman" w:hAnsi="Times New Roman" w:cs="Times New Roman"/>
          <w:sz w:val="24"/>
          <w:szCs w:val="24"/>
          <w:rPrChange w:id="47" w:author="Easton White" w:date="2022-09-02T14:37:00Z">
            <w:rPr/>
          </w:rPrChange>
        </w:rPr>
        <w:t xml:space="preserve"> </w:t>
      </w:r>
      <w:r w:rsidRPr="00D52E15">
        <w:rPr>
          <w:rFonts w:ascii="Times New Roman" w:hAnsi="Times New Roman" w:cs="Times New Roman"/>
          <w:sz w:val="24"/>
          <w:szCs w:val="24"/>
          <w:rPrChange w:id="48" w:author="Easton White" w:date="2022-09-02T14:37:00Z">
            <w:rPr/>
          </w:rPrChange>
        </w:rPr>
        <w:t xml:space="preserve">and beginning to work </w:t>
      </w:r>
      <w:r w:rsidR="00D257EB" w:rsidRPr="00D52E15">
        <w:rPr>
          <w:rFonts w:ascii="Times New Roman" w:hAnsi="Times New Roman" w:cs="Times New Roman"/>
          <w:sz w:val="24"/>
          <w:szCs w:val="24"/>
          <w:rPrChange w:id="49" w:author="Easton White" w:date="2022-09-02T14:37:00Z">
            <w:rPr/>
          </w:rPrChange>
        </w:rPr>
        <w:t>with local people in the area.</w:t>
      </w:r>
      <w:r w:rsidR="009F66E8" w:rsidRPr="00D52E15">
        <w:rPr>
          <w:rFonts w:ascii="Times New Roman" w:hAnsi="Times New Roman" w:cs="Times New Roman"/>
          <w:sz w:val="24"/>
          <w:szCs w:val="24"/>
          <w:rPrChange w:id="50" w:author="Easton White" w:date="2022-09-02T14:37:00Z">
            <w:rPr/>
          </w:rPrChange>
        </w:rPr>
        <w:t xml:space="preserve"> </w:t>
      </w:r>
    </w:p>
    <w:p w14:paraId="0F238964" w14:textId="77777777" w:rsidR="00D52E15" w:rsidRDefault="009F66E8" w:rsidP="00D52E15">
      <w:pPr>
        <w:pStyle w:val="ListParagraph"/>
        <w:numPr>
          <w:ilvl w:val="0"/>
          <w:numId w:val="3"/>
        </w:numPr>
        <w:rPr>
          <w:ins w:id="51" w:author="Easton White" w:date="2022-09-02T14:37:00Z"/>
          <w:rFonts w:ascii="Times New Roman" w:hAnsi="Times New Roman" w:cs="Times New Roman"/>
          <w:sz w:val="24"/>
          <w:szCs w:val="24"/>
        </w:rPr>
      </w:pPr>
      <w:r w:rsidRPr="00D52E15">
        <w:rPr>
          <w:rFonts w:ascii="Times New Roman" w:hAnsi="Times New Roman" w:cs="Times New Roman"/>
          <w:sz w:val="24"/>
          <w:szCs w:val="24"/>
          <w:rPrChange w:id="52" w:author="Easton White" w:date="2022-09-02T14:37:00Z">
            <w:rPr/>
          </w:rPrChange>
        </w:rPr>
        <w:t>June 2024: Data analysis</w:t>
      </w:r>
      <w:r w:rsidR="00D257EB" w:rsidRPr="00D52E15">
        <w:rPr>
          <w:rFonts w:ascii="Times New Roman" w:hAnsi="Times New Roman" w:cs="Times New Roman"/>
          <w:sz w:val="24"/>
          <w:szCs w:val="24"/>
          <w:rPrChange w:id="53" w:author="Easton White" w:date="2022-09-02T14:37:00Z">
            <w:rPr/>
          </w:rPrChange>
        </w:rPr>
        <w:t>, model food web creation and biodiversity assessment</w:t>
      </w:r>
      <w:r w:rsidRPr="00D52E15">
        <w:rPr>
          <w:rFonts w:ascii="Times New Roman" w:hAnsi="Times New Roman" w:cs="Times New Roman"/>
          <w:sz w:val="24"/>
          <w:szCs w:val="24"/>
          <w:rPrChange w:id="54" w:author="Easton White" w:date="2022-09-02T14:37:00Z">
            <w:rPr/>
          </w:rPrChange>
        </w:rPr>
        <w:t xml:space="preserve">. </w:t>
      </w:r>
    </w:p>
    <w:p w14:paraId="2FE5030A" w14:textId="7C3818FD" w:rsidR="00733D89" w:rsidRPr="00D52E15" w:rsidRDefault="009F6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rPrChange w:id="55" w:author="Easton White" w:date="2022-09-02T14:37:00Z">
            <w:rPr/>
          </w:rPrChange>
        </w:rPr>
        <w:pPrChange w:id="56" w:author="Easton White" w:date="2022-09-02T14:37:00Z">
          <w:pPr/>
        </w:pPrChange>
      </w:pPr>
      <w:r w:rsidRPr="00D52E15">
        <w:rPr>
          <w:rFonts w:ascii="Times New Roman" w:hAnsi="Times New Roman" w:cs="Times New Roman"/>
          <w:sz w:val="24"/>
          <w:szCs w:val="24"/>
          <w:rPrChange w:id="57" w:author="Easton White" w:date="2022-09-02T14:37:00Z">
            <w:rPr/>
          </w:rPrChange>
        </w:rPr>
        <w:lastRenderedPageBreak/>
        <w:t xml:space="preserve">July – August 2024: I will present results to Dr. Ambo </w:t>
      </w:r>
      <w:proofErr w:type="spellStart"/>
      <w:r w:rsidRPr="00D52E15">
        <w:rPr>
          <w:rFonts w:ascii="Times New Roman" w:hAnsi="Times New Roman" w:cs="Times New Roman"/>
          <w:sz w:val="24"/>
          <w:szCs w:val="24"/>
          <w:rPrChange w:id="58" w:author="Easton White" w:date="2022-09-02T14:37:00Z">
            <w:rPr/>
          </w:rPrChange>
        </w:rPr>
        <w:t>Rappe</w:t>
      </w:r>
      <w:proofErr w:type="spellEnd"/>
      <w:r w:rsidRPr="00D52E15">
        <w:rPr>
          <w:rFonts w:ascii="Times New Roman" w:hAnsi="Times New Roman" w:cs="Times New Roman"/>
          <w:sz w:val="24"/>
          <w:szCs w:val="24"/>
          <w:rPrChange w:id="59" w:author="Easton White" w:date="2022-09-02T14:37:00Z">
            <w:rPr/>
          </w:rPrChange>
        </w:rPr>
        <w:t xml:space="preserve">, </w:t>
      </w:r>
      <w:r w:rsidR="00733D89" w:rsidRPr="00D52E15">
        <w:rPr>
          <w:rFonts w:ascii="Times New Roman" w:hAnsi="Times New Roman" w:cs="Times New Roman"/>
          <w:sz w:val="24"/>
          <w:szCs w:val="24"/>
          <w:rPrChange w:id="60" w:author="Easton White" w:date="2022-09-02T14:37:00Z">
            <w:rPr/>
          </w:rPrChange>
        </w:rPr>
        <w:t xml:space="preserve">write up our findings, and begin </w:t>
      </w:r>
      <w:r w:rsidR="00242039" w:rsidRPr="00D52E15">
        <w:rPr>
          <w:rFonts w:ascii="Times New Roman" w:hAnsi="Times New Roman" w:cs="Times New Roman"/>
          <w:sz w:val="24"/>
          <w:szCs w:val="24"/>
          <w:rPrChange w:id="61" w:author="Easton White" w:date="2022-09-02T14:37:00Z">
            <w:rPr/>
          </w:rPrChange>
        </w:rPr>
        <w:t>developing</w:t>
      </w:r>
      <w:r w:rsidR="0086482B" w:rsidRPr="00D52E15">
        <w:rPr>
          <w:rFonts w:ascii="Times New Roman" w:hAnsi="Times New Roman" w:cs="Times New Roman"/>
          <w:sz w:val="24"/>
          <w:szCs w:val="24"/>
          <w:rPrChange w:id="62" w:author="Easton White" w:date="2022-09-02T14:37:00Z">
            <w:rPr/>
          </w:rPrChange>
        </w:rPr>
        <w:t xml:space="preserve"> </w:t>
      </w:r>
      <w:r w:rsidR="00242039" w:rsidRPr="00D52E15">
        <w:rPr>
          <w:rFonts w:ascii="Times New Roman" w:hAnsi="Times New Roman" w:cs="Times New Roman"/>
          <w:sz w:val="24"/>
          <w:szCs w:val="24"/>
          <w:rPrChange w:id="63" w:author="Easton White" w:date="2022-09-02T14:37:00Z">
            <w:rPr/>
          </w:rPrChange>
        </w:rPr>
        <w:t xml:space="preserve">conclusions on </w:t>
      </w:r>
      <w:r w:rsidR="0086482B" w:rsidRPr="00D52E15">
        <w:rPr>
          <w:rFonts w:ascii="Times New Roman" w:hAnsi="Times New Roman" w:cs="Times New Roman"/>
          <w:sz w:val="24"/>
          <w:szCs w:val="24"/>
          <w:rPrChange w:id="64" w:author="Easton White" w:date="2022-09-02T14:37:00Z">
            <w:rPr/>
          </w:rPrChange>
        </w:rPr>
        <w:t>the benefits of mangrove restoration to</w:t>
      </w:r>
      <w:commentRangeStart w:id="65"/>
      <w:r w:rsidR="0086482B" w:rsidRPr="00D52E15">
        <w:rPr>
          <w:rFonts w:ascii="Times New Roman" w:hAnsi="Times New Roman" w:cs="Times New Roman"/>
          <w:sz w:val="24"/>
          <w:szCs w:val="24"/>
          <w:rPrChange w:id="66" w:author="Easton White" w:date="2022-09-02T14:37:00Z">
            <w:rPr/>
          </w:rPrChange>
        </w:rPr>
        <w:t xml:space="preserve"> present to </w:t>
      </w:r>
      <w:commentRangeStart w:id="67"/>
      <w:r w:rsidR="0086482B" w:rsidRPr="00D52E15">
        <w:rPr>
          <w:rFonts w:ascii="Times New Roman" w:hAnsi="Times New Roman" w:cs="Times New Roman"/>
          <w:sz w:val="24"/>
          <w:szCs w:val="24"/>
          <w:rPrChange w:id="68" w:author="Easton White" w:date="2022-09-02T14:37:00Z">
            <w:rPr/>
          </w:rPrChange>
        </w:rPr>
        <w:t>stakeholders</w:t>
      </w:r>
      <w:commentRangeEnd w:id="67"/>
      <w:r w:rsidR="0086482B">
        <w:rPr>
          <w:rStyle w:val="CommentReference"/>
        </w:rPr>
        <w:commentReference w:id="67"/>
      </w:r>
      <w:r w:rsidR="0086482B" w:rsidRPr="00D52E15">
        <w:rPr>
          <w:rFonts w:ascii="Times New Roman" w:hAnsi="Times New Roman" w:cs="Times New Roman"/>
          <w:sz w:val="24"/>
          <w:szCs w:val="24"/>
          <w:rPrChange w:id="69" w:author="Easton White" w:date="2022-09-02T14:37:00Z">
            <w:rPr/>
          </w:rPrChange>
        </w:rPr>
        <w:t>.</w:t>
      </w:r>
      <w:commentRangeEnd w:id="65"/>
      <w:r w:rsidR="00D52E15">
        <w:rPr>
          <w:rStyle w:val="CommentReference"/>
        </w:rPr>
        <w:commentReference w:id="65"/>
      </w:r>
    </w:p>
    <w:p w14:paraId="6327D52A" w14:textId="77777777" w:rsidR="00242039" w:rsidRDefault="00242039" w:rsidP="008D1D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E46F" w14:textId="2D13942A" w:rsidR="008D1DA7" w:rsidRPr="00F91E49" w:rsidRDefault="008D1DA7" w:rsidP="008D1D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commentRangeStart w:id="70"/>
      <w:r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1D395C14" w14:textId="77777777" w:rsidR="008D1DA7" w:rsidRPr="00F91E49" w:rsidRDefault="008D1DA7" w:rsidP="008D1D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>Sophie Wulfing, Indonesia, Biology</w:t>
      </w:r>
    </w:p>
    <w:p w14:paraId="3C8E385E" w14:textId="1BAD182D" w:rsidR="008D1DA7" w:rsidRPr="00F91E49" w:rsidRDefault="008D1DA7" w:rsidP="008D1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effects of mangrove restoration on marine biodiversity </w:t>
      </w:r>
      <w:proofErr w:type="spellStart"/>
      <w:r w:rsidR="00613387" w:rsidRPr="00613387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="00613387" w:rsidRPr="00613387">
        <w:rPr>
          <w:rFonts w:ascii="Times New Roman" w:hAnsi="Times New Roman" w:cs="Times New Roman"/>
          <w:b/>
          <w:bCs/>
          <w:sz w:val="24"/>
          <w:szCs w:val="24"/>
        </w:rPr>
        <w:t xml:space="preserve"> Island</w:t>
      </w:r>
      <w:r w:rsidRPr="00F91E49">
        <w:rPr>
          <w:rFonts w:ascii="Times New Roman" w:hAnsi="Times New Roman" w:cs="Times New Roman"/>
          <w:b/>
          <w:bCs/>
          <w:sz w:val="24"/>
          <w:szCs w:val="24"/>
        </w:rPr>
        <w:t>, Indonesia</w:t>
      </w:r>
      <w:commentRangeEnd w:id="70"/>
      <w:r w:rsidR="00D52E15">
        <w:rPr>
          <w:rStyle w:val="CommentReference"/>
        </w:rPr>
        <w:commentReference w:id="70"/>
      </w:r>
    </w:p>
    <w:p w14:paraId="6FA6392D" w14:textId="7C21C8AD" w:rsidR="00733D89" w:rsidRDefault="00F91E49" w:rsidP="00733D89">
      <w:pPr>
        <w:rPr>
          <w:rFonts w:ascii="Times New Roman" w:hAnsi="Times New Roman" w:cs="Times New Roman"/>
          <w:sz w:val="24"/>
          <w:szCs w:val="24"/>
        </w:rPr>
      </w:pPr>
      <w:r w:rsidRPr="00F91E4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is a seagrass ecologist </w:t>
      </w:r>
      <w:r>
        <w:rPr>
          <w:rFonts w:ascii="Times New Roman" w:hAnsi="Times New Roman" w:cs="Times New Roman"/>
          <w:sz w:val="24"/>
          <w:szCs w:val="24"/>
        </w:rPr>
        <w:t xml:space="preserve">that has worked extensively </w:t>
      </w:r>
      <w:r w:rsidR="00733D89">
        <w:rPr>
          <w:rFonts w:ascii="Times New Roman" w:hAnsi="Times New Roman" w:cs="Times New Roman"/>
          <w:sz w:val="24"/>
          <w:szCs w:val="24"/>
        </w:rPr>
        <w:t>in the areas surrounding South Sulawesi</w:t>
      </w:r>
      <w:r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>
        <w:rPr>
          <w:rFonts w:ascii="Times New Roman" w:hAnsi="Times New Roman" w:cs="Times New Roman"/>
          <w:sz w:val="24"/>
          <w:szCs w:val="24"/>
        </w:rPr>
        <w:t>region</w:t>
      </w:r>
      <w:r w:rsidRPr="00F91E49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>
        <w:rPr>
          <w:rFonts w:ascii="Times New Roman" w:hAnsi="Times New Roman" w:cs="Times New Roman"/>
          <w:sz w:val="24"/>
          <w:szCs w:val="24"/>
        </w:rPr>
        <w:t>local fish venders</w:t>
      </w:r>
      <w:r w:rsidRPr="00F91E49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4E0F41">
        <w:rPr>
          <w:rFonts w:ascii="Times New Roman" w:hAnsi="Times New Roman" w:cs="Times New Roman"/>
          <w:sz w:val="24"/>
          <w:szCs w:val="24"/>
        </w:rPr>
        <w:t xml:space="preserve"> </w:t>
      </w:r>
      <w:r w:rsidR="009A3913">
        <w:rPr>
          <w:rFonts w:ascii="Times New Roman" w:hAnsi="Times New Roman" w:cs="Times New Roman"/>
          <w:sz w:val="24"/>
          <w:szCs w:val="24"/>
        </w:rPr>
        <w:t>I will also be applying for the Critical</w:t>
      </w:r>
      <w:r w:rsidR="008D1DA7">
        <w:rPr>
          <w:rFonts w:ascii="Times New Roman" w:hAnsi="Times New Roman" w:cs="Times New Roman"/>
          <w:sz w:val="24"/>
          <w:szCs w:val="24"/>
        </w:rPr>
        <w:t xml:space="preserve"> </w:t>
      </w:r>
      <w:r w:rsidR="009A3913">
        <w:rPr>
          <w:rFonts w:ascii="Times New Roman" w:hAnsi="Times New Roman" w:cs="Times New Roman"/>
          <w:sz w:val="24"/>
          <w:szCs w:val="24"/>
        </w:rPr>
        <w:t>Language Enhancement Award (CLEA), which will be a key component of my communication skills</w:t>
      </w:r>
      <w:r w:rsidR="00733D89">
        <w:rPr>
          <w:rFonts w:ascii="Times New Roman" w:hAnsi="Times New Roman" w:cs="Times New Roman"/>
          <w:sz w:val="24"/>
          <w:szCs w:val="24"/>
        </w:rPr>
        <w:t xml:space="preserve"> with local stakeholders</w:t>
      </w:r>
      <w:r w:rsidR="009A3913">
        <w:rPr>
          <w:rFonts w:ascii="Times New Roman" w:hAnsi="Times New Roman" w:cs="Times New Roman"/>
          <w:sz w:val="24"/>
          <w:szCs w:val="24"/>
        </w:rPr>
        <w:t>.</w:t>
      </w:r>
    </w:p>
    <w:p w14:paraId="756DE5A4" w14:textId="2C25B037" w:rsidR="00733D89" w:rsidRPr="00733D89" w:rsidRDefault="00F91E49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sz w:val="24"/>
          <w:szCs w:val="24"/>
        </w:rPr>
        <w:t>Dr. Ambo-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has also helped me identify ways I can help support the local community. </w:t>
      </w:r>
      <w:proofErr w:type="gramStart"/>
      <w:r w:rsidRPr="00F91E4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91E49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 </w:t>
      </w:r>
      <w:r w:rsidR="00FA4EFB">
        <w:rPr>
          <w:rFonts w:ascii="Times New Roman" w:hAnsi="Times New Roman" w:cs="Times New Roman"/>
          <w:sz w:val="24"/>
          <w:szCs w:val="24"/>
        </w:rPr>
        <w:t>workshops</w:t>
      </w:r>
      <w:r w:rsidRPr="00F91E49">
        <w:rPr>
          <w:rFonts w:ascii="Times New Roman" w:hAnsi="Times New Roman" w:cs="Times New Roman"/>
          <w:sz w:val="24"/>
          <w:szCs w:val="24"/>
        </w:rPr>
        <w:t xml:space="preserve"> in </w:t>
      </w:r>
      <w:commentRangeStart w:id="71"/>
      <w:r w:rsidRPr="00F91E49">
        <w:rPr>
          <w:rFonts w:ascii="Times New Roman" w:hAnsi="Times New Roman" w:cs="Times New Roman"/>
          <w:sz w:val="24"/>
          <w:szCs w:val="24"/>
        </w:rPr>
        <w:t>the statistical programming language R, a common analysis tool in ecolo</w:t>
      </w:r>
      <w:commentRangeEnd w:id="71"/>
      <w:r w:rsidR="006C609F">
        <w:rPr>
          <w:rStyle w:val="CommentReference"/>
        </w:rPr>
        <w:commentReference w:id="71"/>
      </w:r>
      <w:r w:rsidRPr="00F91E49">
        <w:rPr>
          <w:rFonts w:ascii="Times New Roman" w:hAnsi="Times New Roman" w:cs="Times New Roman"/>
          <w:sz w:val="24"/>
          <w:szCs w:val="24"/>
        </w:rPr>
        <w:t xml:space="preserve">gy. I have run similar workshops during my master’s program and am familiar with the challenges new students face when learning to code. I would gain so much from a Fulbright Grant in Indonesia, and I hope to use this course to foster a </w:t>
      </w:r>
      <w:r w:rsidR="00E72E9A">
        <w:rPr>
          <w:rFonts w:ascii="Times New Roman" w:hAnsi="Times New Roman" w:cs="Times New Roman"/>
          <w:sz w:val="24"/>
          <w:szCs w:val="24"/>
        </w:rPr>
        <w:t>mutual</w:t>
      </w:r>
      <w:r w:rsidRPr="00F91E49">
        <w:rPr>
          <w:rFonts w:ascii="Times New Roman" w:hAnsi="Times New Roman" w:cs="Times New Roman"/>
          <w:sz w:val="24"/>
          <w:szCs w:val="24"/>
        </w:rPr>
        <w:t xml:space="preserve"> exchange of experience and </w:t>
      </w:r>
      <w:commentRangeStart w:id="72"/>
      <w:r w:rsidRPr="00F91E49">
        <w:rPr>
          <w:rFonts w:ascii="Times New Roman" w:hAnsi="Times New Roman" w:cs="Times New Roman"/>
          <w:sz w:val="24"/>
          <w:szCs w:val="24"/>
        </w:rPr>
        <w:t>knowledge</w:t>
      </w:r>
      <w:commentRangeEnd w:id="72"/>
      <w:r w:rsidR="0008524F">
        <w:rPr>
          <w:rStyle w:val="CommentReference"/>
        </w:rPr>
        <w:commentReference w:id="72"/>
      </w:r>
      <w:r w:rsidRPr="00F91E49">
        <w:rPr>
          <w:rFonts w:ascii="Times New Roman" w:hAnsi="Times New Roman" w:cs="Times New Roman"/>
          <w:sz w:val="24"/>
          <w:szCs w:val="24"/>
        </w:rPr>
        <w:t>.</w:t>
      </w:r>
      <w:r w:rsidR="00733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788E5E14" w:rsidR="00583A55" w:rsidRPr="00F3381B" w:rsidRDefault="00583A55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>
        <w:rPr>
          <w:rFonts w:ascii="Times New Roman" w:hAnsi="Times New Roman" w:cs="Times New Roman"/>
          <w:sz w:val="24"/>
          <w:szCs w:val="24"/>
        </w:rPr>
        <w:t xml:space="preserve"> I am familiar with coastal restoration research through my time at Louisiana Universities Marine Consortium, where I worked in a lab studying coastal erosion in Louisiana’s marshland.</w:t>
      </w:r>
      <w:r w:rsidRPr="57FAE4FB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>
        <w:rPr>
          <w:rFonts w:ascii="Times New Roman" w:hAnsi="Times New Roman" w:cs="Times New Roman"/>
          <w:sz w:val="24"/>
          <w:szCs w:val="24"/>
        </w:rPr>
        <w:t xml:space="preserve">at </w:t>
      </w:r>
      <w:r w:rsidRPr="57FAE4FB">
        <w:rPr>
          <w:rFonts w:ascii="Times New Roman" w:hAnsi="Times New Roman" w:cs="Times New Roman"/>
          <w:sz w:val="24"/>
          <w:szCs w:val="24"/>
        </w:rPr>
        <w:t xml:space="preserve">UNH’s Quantitative Marine Ecology lab where I study mathematical applications in biology. My thesis is in studying small-scale fisheries in Madagascar and I hope to continue this line of </w:t>
      </w:r>
      <w:r w:rsidR="00E02D1D">
        <w:rPr>
          <w:rFonts w:ascii="Times New Roman" w:hAnsi="Times New Roman" w:cs="Times New Roman"/>
          <w:sz w:val="24"/>
          <w:szCs w:val="24"/>
        </w:rPr>
        <w:t>research during my Fulbright year.</w:t>
      </w:r>
    </w:p>
    <w:p w14:paraId="3709C2BF" w14:textId="26F585D5" w:rsidR="00583A55" w:rsidRPr="003A1970" w:rsidRDefault="00583A55" w:rsidP="00583A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 xml:space="preserve">Further, </w:t>
      </w:r>
      <w:proofErr w:type="gramStart"/>
      <w:r w:rsidRPr="57FAE4F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57FAE4FB">
        <w:rPr>
          <w:rFonts w:ascii="Times New Roman" w:hAnsi="Times New Roman" w:cs="Times New Roman"/>
          <w:sz w:val="24"/>
          <w:szCs w:val="24"/>
        </w:rPr>
        <w:t xml:space="preserve"> understand small-scale fisheries, having an understanding of their culture is key which is why I will also be applying for the </w:t>
      </w:r>
      <w:r w:rsidR="009A3913">
        <w:rPr>
          <w:rFonts w:ascii="Times New Roman" w:hAnsi="Times New Roman" w:cs="Times New Roman"/>
          <w:sz w:val="24"/>
          <w:szCs w:val="24"/>
        </w:rPr>
        <w:t>CLEA</w:t>
      </w:r>
      <w:r w:rsidRPr="57FAE4FB">
        <w:rPr>
          <w:rFonts w:ascii="Times New Roman" w:hAnsi="Times New Roman" w:cs="Times New Roman"/>
          <w:sz w:val="24"/>
          <w:szCs w:val="24"/>
        </w:rPr>
        <w:t xml:space="preserve"> in order to be able to communicate effectively with my peers and colleagues. Before leaving for the country, I also plan on mastering the basics of Bahasa Indonesia through independent study using resources such as Duolingo. On top of that, I am already pursuing a formal Bahasa Indonesia course through the language course website Babel.</w:t>
      </w:r>
      <w:r w:rsidR="00A02481">
        <w:rPr>
          <w:rFonts w:ascii="Times New Roman" w:hAnsi="Times New Roman" w:cs="Times New Roman"/>
          <w:sz w:val="24"/>
          <w:szCs w:val="24"/>
        </w:rPr>
        <w:t xml:space="preserve"> Further, I have </w:t>
      </w:r>
      <w:del w:id="73" w:author="Easton White" w:date="2022-09-02T14:29:00Z">
        <w:r w:rsidR="00A02481" w:rsidDel="00845DFD">
          <w:rPr>
            <w:rFonts w:ascii="Times New Roman" w:hAnsi="Times New Roman" w:cs="Times New Roman"/>
            <w:sz w:val="24"/>
            <w:szCs w:val="24"/>
          </w:rPr>
          <w:delText xml:space="preserve">contacted </w:delText>
        </w:r>
      </w:del>
      <w:ins w:id="74" w:author="Easton White" w:date="2022-09-02T14:29:00Z">
        <w:r w:rsidR="00845DFD">
          <w:rPr>
            <w:rFonts w:ascii="Times New Roman" w:hAnsi="Times New Roman" w:cs="Times New Roman"/>
            <w:sz w:val="24"/>
            <w:szCs w:val="24"/>
          </w:rPr>
          <w:t xml:space="preserve">connected with </w:t>
        </w:r>
      </w:ins>
      <w:r w:rsidR="00A02481">
        <w:rPr>
          <w:rFonts w:ascii="Times New Roman" w:hAnsi="Times New Roman" w:cs="Times New Roman"/>
          <w:sz w:val="24"/>
          <w:szCs w:val="24"/>
        </w:rPr>
        <w:t xml:space="preserve">members of a </w:t>
      </w:r>
      <w:commentRangeStart w:id="75"/>
      <w:r w:rsidR="00A02481">
        <w:rPr>
          <w:rFonts w:ascii="Times New Roman" w:hAnsi="Times New Roman" w:cs="Times New Roman"/>
          <w:sz w:val="24"/>
          <w:szCs w:val="24"/>
        </w:rPr>
        <w:t xml:space="preserve">local group </w:t>
      </w:r>
      <w:commentRangeEnd w:id="75"/>
      <w:r w:rsidR="002D569F">
        <w:rPr>
          <w:rStyle w:val="CommentReference"/>
        </w:rPr>
        <w:commentReference w:id="75"/>
      </w:r>
      <w:del w:id="76" w:author="Easton White" w:date="2022-09-02T14:29:00Z">
        <w:r w:rsidR="00A02481" w:rsidDel="00845DFD">
          <w:rPr>
            <w:rFonts w:ascii="Times New Roman" w:hAnsi="Times New Roman" w:cs="Times New Roman"/>
            <w:sz w:val="24"/>
            <w:szCs w:val="24"/>
          </w:rPr>
          <w:delText xml:space="preserve">in my area </w:delText>
        </w:r>
      </w:del>
      <w:r w:rsidR="00A02481">
        <w:rPr>
          <w:rFonts w:ascii="Times New Roman" w:hAnsi="Times New Roman" w:cs="Times New Roman"/>
          <w:sz w:val="24"/>
          <w:szCs w:val="24"/>
        </w:rPr>
        <w:t>called Indonesia Community Connect that</w:t>
      </w:r>
      <w:r w:rsidR="00043532">
        <w:rPr>
          <w:rFonts w:ascii="Times New Roman" w:hAnsi="Times New Roman" w:cs="Times New Roman"/>
          <w:sz w:val="24"/>
          <w:szCs w:val="24"/>
        </w:rPr>
        <w:t xml:space="preserve"> focuses on connecting Indonesian culture with the region and promotes Indonesian heritage in New Hampshire. </w:t>
      </w:r>
      <w:commentRangeStart w:id="77"/>
      <w:ins w:id="78" w:author="Easton White" w:date="2022-09-02T14:30:00Z">
        <w:r w:rsidR="002D569F">
          <w:rPr>
            <w:rFonts w:ascii="Times New Roman" w:hAnsi="Times New Roman" w:cs="Times New Roman"/>
            <w:sz w:val="24"/>
            <w:szCs w:val="24"/>
          </w:rPr>
          <w:t xml:space="preserve">Through this, and </w:t>
        </w:r>
        <w:r w:rsidR="00B72FAF">
          <w:rPr>
            <w:rFonts w:ascii="Times New Roman" w:hAnsi="Times New Roman" w:cs="Times New Roman"/>
            <w:sz w:val="24"/>
            <w:szCs w:val="24"/>
          </w:rPr>
          <w:t xml:space="preserve">an online exchange program, </w:t>
        </w:r>
      </w:ins>
      <w:commentRangeStart w:id="79"/>
      <w:commentRangeStart w:id="80"/>
      <w:r w:rsidR="00043532">
        <w:rPr>
          <w:rFonts w:ascii="Times New Roman" w:hAnsi="Times New Roman" w:cs="Times New Roman"/>
          <w:sz w:val="24"/>
          <w:szCs w:val="24"/>
        </w:rPr>
        <w:t>I</w:t>
      </w:r>
      <w:ins w:id="81" w:author="Easton White" w:date="2022-09-02T14:30:00Z">
        <w:r w:rsidR="00B72FAF">
          <w:rPr>
            <w:rFonts w:ascii="Times New Roman" w:hAnsi="Times New Roman" w:cs="Times New Roman"/>
            <w:sz w:val="24"/>
            <w:szCs w:val="24"/>
          </w:rPr>
          <w:t xml:space="preserve"> will meet weekly with</w:t>
        </w:r>
      </w:ins>
      <w:del w:id="82" w:author="Easton White" w:date="2022-09-02T14:30:00Z">
        <w:r w:rsidR="00043532" w:rsidDel="00B72FAF">
          <w:rPr>
            <w:rFonts w:ascii="Times New Roman" w:hAnsi="Times New Roman" w:cs="Times New Roman"/>
            <w:sz w:val="24"/>
            <w:szCs w:val="24"/>
          </w:rPr>
          <w:delText xml:space="preserve"> hope to find</w:delText>
        </w:r>
      </w:del>
      <w:r w:rsidR="00043532">
        <w:rPr>
          <w:rFonts w:ascii="Times New Roman" w:hAnsi="Times New Roman" w:cs="Times New Roman"/>
          <w:sz w:val="24"/>
          <w:szCs w:val="24"/>
        </w:rPr>
        <w:t xml:space="preserve"> a native speaker willing </w:t>
      </w:r>
      <w:del w:id="83" w:author="Easton White" w:date="2022-09-02T14:31:00Z">
        <w:r w:rsidR="00043532" w:rsidDel="00B72FAF">
          <w:rPr>
            <w:rFonts w:ascii="Times New Roman" w:hAnsi="Times New Roman" w:cs="Times New Roman"/>
            <w:sz w:val="24"/>
            <w:szCs w:val="24"/>
          </w:rPr>
          <w:delText>to meet to have a language exchange in order to improve my language skills outside of coursework.</w:delText>
        </w:r>
        <w:commentRangeEnd w:id="79"/>
        <w:r w:rsidR="003301C2" w:rsidDel="00B72FAF">
          <w:rPr>
            <w:rStyle w:val="CommentReference"/>
          </w:rPr>
          <w:commentReference w:id="79"/>
        </w:r>
        <w:commentRangeEnd w:id="80"/>
        <w:r w:rsidR="008D1DA7" w:rsidDel="00B72FAF">
          <w:rPr>
            <w:rStyle w:val="CommentReference"/>
          </w:rPr>
          <w:commentReference w:id="80"/>
        </w:r>
      </w:del>
      <w:ins w:id="84" w:author="Easton White" w:date="2022-09-02T14:31:00Z">
        <w:r w:rsidR="00B72FAF">
          <w:rPr>
            <w:rFonts w:ascii="Times New Roman" w:hAnsi="Times New Roman" w:cs="Times New Roman"/>
            <w:sz w:val="24"/>
            <w:szCs w:val="24"/>
          </w:rPr>
          <w:t>for a language exchange…</w:t>
        </w:r>
        <w:commentRangeEnd w:id="77"/>
        <w:r w:rsidR="00B83C32">
          <w:rPr>
            <w:rStyle w:val="CommentReference"/>
          </w:rPr>
          <w:commentReference w:id="77"/>
        </w:r>
      </w:ins>
    </w:p>
    <w:p w14:paraId="1AE00DA9" w14:textId="6FF3166B" w:rsidR="00BD15F6" w:rsidRDefault="00583A55" w:rsidP="00502BC4">
      <w:pPr>
        <w:spacing w:line="240" w:lineRule="auto"/>
        <w:rPr>
          <w:ins w:id="85" w:author="Sophie Wulfing" w:date="2022-09-02T16:18:00Z"/>
          <w:rFonts w:ascii="Times New Roman" w:hAnsi="Times New Roman" w:cs="Times New Roman"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>After my master’s</w:t>
      </w:r>
      <w:del w:id="86" w:author="Easton White" w:date="2022-09-02T14:31:00Z">
        <w:r w:rsidRPr="57FAE4FB" w:rsidDel="00B83C32">
          <w:rPr>
            <w:rFonts w:ascii="Times New Roman" w:hAnsi="Times New Roman" w:cs="Times New Roman"/>
            <w:sz w:val="24"/>
            <w:szCs w:val="24"/>
          </w:rPr>
          <w:delText>, I hope to work for</w:delText>
        </w:r>
      </w:del>
      <w:ins w:id="87" w:author="Easton White" w:date="2022-09-02T14:31:00Z">
        <w:r w:rsidR="00B83C32">
          <w:rPr>
            <w:rFonts w:ascii="Times New Roman" w:hAnsi="Times New Roman" w:cs="Times New Roman"/>
            <w:sz w:val="24"/>
            <w:szCs w:val="24"/>
          </w:rPr>
          <w:t xml:space="preserve"> degree, I plan to apply for jobs</w:t>
        </w:r>
      </w:ins>
      <w:r w:rsidRPr="57FAE4FB">
        <w:rPr>
          <w:rFonts w:ascii="Times New Roman" w:hAnsi="Times New Roman" w:cs="Times New Roman"/>
          <w:sz w:val="24"/>
          <w:szCs w:val="24"/>
        </w:rPr>
        <w:t xml:space="preserve"> a</w:t>
      </w:r>
      <w:ins w:id="88" w:author="Easton White" w:date="2022-09-02T14:31:00Z">
        <w:r w:rsidR="00B83C32">
          <w:rPr>
            <w:rFonts w:ascii="Times New Roman" w:hAnsi="Times New Roman" w:cs="Times New Roman"/>
            <w:sz w:val="24"/>
            <w:szCs w:val="24"/>
          </w:rPr>
          <w:t>t an</w:t>
        </w:r>
      </w:ins>
      <w:del w:id="89" w:author="Easton White" w:date="2022-09-02T14:31:00Z">
        <w:r w:rsidRPr="57FAE4FB" w:rsidDel="00B83C32">
          <w:rPr>
            <w:rFonts w:ascii="Times New Roman" w:hAnsi="Times New Roman" w:cs="Times New Roman"/>
            <w:sz w:val="24"/>
            <w:szCs w:val="24"/>
          </w:rPr>
          <w:delText>n</w:delText>
        </w:r>
      </w:del>
      <w:r w:rsidRPr="57FAE4FB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This project will aid me in that goal as it will help me gain a better understanding of how diverse subsistence fishing can be and how to incorporate ecological needs with the culture of the people fishing it.</w:t>
      </w:r>
      <w:r w:rsidR="00043532">
        <w:rPr>
          <w:rFonts w:ascii="Times New Roman" w:hAnsi="Times New Roman" w:cs="Times New Roman"/>
          <w:sz w:val="24"/>
          <w:szCs w:val="24"/>
        </w:rPr>
        <w:t xml:space="preserve"> </w:t>
      </w:r>
      <w:r w:rsidR="003E0AD5">
        <w:rPr>
          <w:rFonts w:ascii="Times New Roman" w:hAnsi="Times New Roman" w:cs="Times New Roman"/>
          <w:sz w:val="24"/>
          <w:szCs w:val="24"/>
        </w:rPr>
        <w:t xml:space="preserve">Despite the </w:t>
      </w:r>
      <w:r w:rsidR="003E0AD5">
        <w:rPr>
          <w:rFonts w:ascii="Times New Roman" w:hAnsi="Times New Roman" w:cs="Times New Roman"/>
          <w:sz w:val="24"/>
          <w:szCs w:val="24"/>
        </w:rPr>
        <w:lastRenderedPageBreak/>
        <w:t xml:space="preserve">growing threats ocean environments face, </w:t>
      </w:r>
      <w:r w:rsidR="00043532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3E0AD5">
        <w:rPr>
          <w:rFonts w:ascii="Times New Roman" w:hAnsi="Times New Roman" w:cs="Times New Roman"/>
          <w:sz w:val="24"/>
          <w:szCs w:val="24"/>
        </w:rPr>
        <w:t xml:space="preserve">still </w:t>
      </w:r>
      <w:r w:rsidR="00043532">
        <w:rPr>
          <w:rFonts w:ascii="Times New Roman" w:hAnsi="Times New Roman" w:cs="Times New Roman"/>
          <w:sz w:val="24"/>
          <w:szCs w:val="24"/>
        </w:rPr>
        <w:t xml:space="preserve">home to </w:t>
      </w:r>
      <w:r w:rsidR="003E0AD5">
        <w:rPr>
          <w:rFonts w:ascii="Times New Roman" w:hAnsi="Times New Roman" w:cs="Times New Roman"/>
          <w:sz w:val="24"/>
          <w:szCs w:val="24"/>
        </w:rPr>
        <w:t>precious marine resources that require better understanding in order to protect them</w:t>
      </w:r>
      <w:r w:rsidR="00502BC4">
        <w:rPr>
          <w:rFonts w:ascii="Times New Roman" w:hAnsi="Times New Roman" w:cs="Times New Roman"/>
          <w:sz w:val="24"/>
          <w:szCs w:val="24"/>
        </w:rPr>
        <w:t>.</w:t>
      </w:r>
      <w:r w:rsidR="003E0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8F0F2" w14:textId="77777777" w:rsidR="00101F48" w:rsidRDefault="00101F48" w:rsidP="00101F48">
      <w:pPr>
        <w:pStyle w:val="NormalWeb"/>
        <w:shd w:val="clear" w:color="auto" w:fill="FFFFFF"/>
        <w:spacing w:before="0" w:beforeAutospacing="0" w:after="0" w:afterAutospacing="0"/>
        <w:rPr>
          <w:ins w:id="90" w:author="Sophie Wulfing" w:date="2022-09-02T16:18:00Z"/>
          <w:rFonts w:ascii="Calibri" w:hAnsi="Calibri" w:cs="Calibri"/>
          <w:color w:val="201F1E"/>
          <w:sz w:val="22"/>
          <w:szCs w:val="22"/>
        </w:rPr>
      </w:pPr>
      <w:ins w:id="91" w:author="Sophie Wulfing" w:date="2022-09-02T16:18:00Z">
        <w:r>
          <w:rPr>
            <w:rFonts w:ascii="Calibri" w:hAnsi="Calibri" w:cs="Calibri"/>
            <w:color w:val="201F1E"/>
            <w:sz w:val="22"/>
            <w:szCs w:val="22"/>
          </w:rPr>
          <w:t> </w:t>
        </w:r>
      </w:ins>
    </w:p>
    <w:p w14:paraId="2C606176" w14:textId="77777777" w:rsidR="00101F48" w:rsidRDefault="00101F48" w:rsidP="00101F48">
      <w:pPr>
        <w:pStyle w:val="NormalWeb"/>
        <w:shd w:val="clear" w:color="auto" w:fill="FFFFFF"/>
        <w:spacing w:before="0" w:beforeAutospacing="0" w:after="0" w:afterAutospacing="0"/>
        <w:rPr>
          <w:ins w:id="92" w:author="Sophie Wulfing" w:date="2022-09-02T16:18:00Z"/>
          <w:rFonts w:ascii="Calibri" w:hAnsi="Calibri" w:cs="Calibri"/>
          <w:color w:val="201F1E"/>
          <w:sz w:val="22"/>
          <w:szCs w:val="22"/>
        </w:rPr>
      </w:pPr>
      <w:ins w:id="93" w:author="Sophie Wulfing" w:date="2022-09-02T16:18:00Z">
        <w:r>
          <w:rPr>
            <w:rFonts w:ascii="Calibri" w:hAnsi="Calibri" w:cs="Calibri"/>
            <w:color w:val="201F1E"/>
            <w:sz w:val="22"/>
            <w:szCs w:val="22"/>
          </w:rPr>
          <w:t>For linguistic preparation, I would also be sure to highlight that you have picked up languages previously to work in other countries.</w:t>
        </w:r>
      </w:ins>
    </w:p>
    <w:p w14:paraId="5BAFF730" w14:textId="77777777" w:rsidR="00101F48" w:rsidRPr="008D1DA7" w:rsidRDefault="00101F48" w:rsidP="00502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01F48" w:rsidRPr="008D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Wulfing" w:date="2022-08-30T15:54:00Z" w:initials="SW">
    <w:p w14:paraId="2ABFE38E" w14:textId="77777777" w:rsidR="00CF71AC" w:rsidRDefault="00CF71AC" w:rsidP="006F2D85">
      <w:pPr>
        <w:pStyle w:val="CommentText"/>
      </w:pPr>
      <w:r>
        <w:rPr>
          <w:rStyle w:val="CommentReference"/>
        </w:rPr>
        <w:annotationRef/>
      </w:r>
      <w:r>
        <w:t>I'm specifically not mentioning shrimp and mud crab because a lot of mangrove degradation has been a result of aquaculture of these species. I feel like that's too controversial to bring up but let me know if there's a way I should be handling the fact that there will be some loss of revenue due to the loss of these practices</w:t>
      </w:r>
    </w:p>
  </w:comment>
  <w:comment w:id="24" w:author="Easton White" w:date="2022-09-02T14:37:00Z" w:initials="EW">
    <w:p w14:paraId="480E6ED1" w14:textId="77777777" w:rsidR="00D52E15" w:rsidRDefault="00D52E15" w:rsidP="00262104">
      <w:r>
        <w:rPr>
          <w:rStyle w:val="CommentReference"/>
        </w:rPr>
        <w:annotationRef/>
      </w:r>
      <w:r>
        <w:rPr>
          <w:sz w:val="20"/>
          <w:szCs w:val="20"/>
        </w:rPr>
        <w:t>What site?</w:t>
      </w:r>
    </w:p>
  </w:comment>
  <w:comment w:id="25" w:author="Easton White" w:date="2022-09-02T14:37:00Z" w:initials="EW">
    <w:p w14:paraId="28F93218" w14:textId="77777777" w:rsidR="00D52E15" w:rsidRDefault="00D52E15" w:rsidP="006F5AE7">
      <w:r>
        <w:rPr>
          <w:rStyle w:val="CommentReference"/>
        </w:rPr>
        <w:annotationRef/>
      </w:r>
      <w:r>
        <w:rPr>
          <w:sz w:val="20"/>
          <w:szCs w:val="20"/>
        </w:rPr>
        <w:t>How? Will you organize a meeting? Pass out pamphlets? Need more details</w:t>
      </w:r>
    </w:p>
  </w:comment>
  <w:comment w:id="67" w:author="Sophie Wulfing" w:date="2022-08-30T15:05:00Z" w:initials="SW">
    <w:p w14:paraId="4856F7D4" w14:textId="7B0384F4" w:rsidR="0086482B" w:rsidRDefault="0086482B" w:rsidP="0099331D">
      <w:pPr>
        <w:pStyle w:val="CommentText"/>
      </w:pPr>
      <w:r>
        <w:rPr>
          <w:rStyle w:val="CommentReference"/>
        </w:rPr>
        <w:annotationRef/>
      </w:r>
      <w:r>
        <w:t>Does this seem like enough of a clear goal/product of this research or should I think of something more solid?</w:t>
      </w:r>
    </w:p>
  </w:comment>
  <w:comment w:id="65" w:author="Easton White" w:date="2022-09-02T14:38:00Z" w:initials="EW">
    <w:p w14:paraId="046648FE" w14:textId="77777777" w:rsidR="00D52E15" w:rsidRDefault="00D52E15" w:rsidP="00692958">
      <w:r>
        <w:rPr>
          <w:rStyle w:val="CommentReference"/>
        </w:rPr>
        <w:annotationRef/>
      </w:r>
      <w:r>
        <w:rPr>
          <w:sz w:val="20"/>
          <w:szCs w:val="20"/>
        </w:rPr>
        <w:t>In what format?</w:t>
      </w:r>
    </w:p>
  </w:comment>
  <w:comment w:id="70" w:author="Easton White" w:date="2022-09-02T14:38:00Z" w:initials="EW">
    <w:p w14:paraId="1C29045C" w14:textId="77777777" w:rsidR="00D52E15" w:rsidRDefault="00D52E15" w:rsidP="00DE5E65">
      <w:r>
        <w:rPr>
          <w:rStyle w:val="CommentReference"/>
        </w:rPr>
        <w:annotationRef/>
      </w:r>
      <w:r>
        <w:rPr>
          <w:sz w:val="20"/>
          <w:szCs w:val="20"/>
        </w:rPr>
        <w:t>Is this allowed to be in the document header?</w:t>
      </w:r>
    </w:p>
  </w:comment>
  <w:comment w:id="71" w:author="Easton White" w:date="2022-09-02T14:39:00Z" w:initials="EW">
    <w:p w14:paraId="45D6FD76" w14:textId="77777777" w:rsidR="006C609F" w:rsidRDefault="006C609F" w:rsidP="00CE4678">
      <w:r>
        <w:rPr>
          <w:rStyle w:val="CommentReference"/>
        </w:rPr>
        <w:annotationRef/>
      </w:r>
      <w:r>
        <w:rPr>
          <w:sz w:val="20"/>
          <w:szCs w:val="20"/>
        </w:rPr>
        <w:t>Why are these useful?</w:t>
      </w:r>
    </w:p>
  </w:comment>
  <w:comment w:id="72" w:author="Sophie Wulfing" w:date="2022-08-30T16:30:00Z" w:initials="SW">
    <w:p w14:paraId="5EFCA9FB" w14:textId="63C66BEF" w:rsidR="0008524F" w:rsidRDefault="0008524F" w:rsidP="00215A3C">
      <w:pPr>
        <w:pStyle w:val="CommentText"/>
      </w:pPr>
      <w:r>
        <w:rPr>
          <w:rStyle w:val="CommentReference"/>
        </w:rPr>
        <w:annotationRef/>
      </w:r>
      <w:r>
        <w:t>I'm hoping to add more about community engagement here. I just want to speak to the local groups first.</w:t>
      </w:r>
    </w:p>
  </w:comment>
  <w:comment w:id="75" w:author="Easton White" w:date="2022-09-02T14:30:00Z" w:initials="EW">
    <w:p w14:paraId="5516EAE0" w14:textId="77777777" w:rsidR="002D569F" w:rsidRDefault="002D569F" w:rsidP="004D22A7">
      <w:r>
        <w:rPr>
          <w:rStyle w:val="CommentReference"/>
        </w:rPr>
        <w:annotationRef/>
      </w:r>
      <w:r>
        <w:rPr>
          <w:sz w:val="20"/>
          <w:szCs w:val="20"/>
        </w:rPr>
        <w:t>Local group includes your area</w:t>
      </w:r>
    </w:p>
  </w:comment>
  <w:comment w:id="79" w:author="Jeanne Sokolowski" w:date="2022-08-25T11:58:00Z" w:initials="JS">
    <w:p w14:paraId="4D12F0AA" w14:textId="6B3D8976" w:rsidR="003301C2" w:rsidRDefault="003301C2" w:rsidP="00B73F18">
      <w:pPr>
        <w:pStyle w:val="CommentText"/>
      </w:pPr>
      <w:r>
        <w:rPr>
          <w:rStyle w:val="CommentReference"/>
        </w:rPr>
        <w:annotationRef/>
      </w:r>
      <w:r>
        <w:t>You haven't found anyone yet? Have you connected with Raude Raychel? She would be able to help I think</w:t>
      </w:r>
    </w:p>
  </w:comment>
  <w:comment w:id="80" w:author="Sophie Wulfing" w:date="2022-08-30T16:28:00Z" w:initials="SW">
    <w:p w14:paraId="3A481AD2" w14:textId="77777777" w:rsidR="008D1DA7" w:rsidRDefault="008D1DA7" w:rsidP="00021173">
      <w:pPr>
        <w:pStyle w:val="CommentText"/>
      </w:pPr>
      <w:r>
        <w:rPr>
          <w:rStyle w:val="CommentReference"/>
        </w:rPr>
        <w:annotationRef/>
      </w:r>
      <w:r>
        <w:t>Ok if I'm being completely honest, I just haven't reached out but I will this week!</w:t>
      </w:r>
    </w:p>
  </w:comment>
  <w:comment w:id="77" w:author="Easton White" w:date="2022-09-02T14:31:00Z" w:initials="EW">
    <w:p w14:paraId="098237A5" w14:textId="77777777" w:rsidR="00B83C32" w:rsidRDefault="00B83C32" w:rsidP="009E71EF">
      <w:r>
        <w:rPr>
          <w:rStyle w:val="CommentReference"/>
        </w:rPr>
        <w:annotationRef/>
      </w:r>
      <w:r>
        <w:rPr>
          <w:sz w:val="20"/>
          <w:szCs w:val="20"/>
        </w:rPr>
        <w:t>No “I hope to..” In this document. Make it concrete even if it isn’t further flushed out yet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FE38E" w15:done="0"/>
  <w15:commentEx w15:paraId="480E6ED1" w15:done="0"/>
  <w15:commentEx w15:paraId="28F93218" w15:done="0"/>
  <w15:commentEx w15:paraId="4856F7D4" w15:done="0"/>
  <w15:commentEx w15:paraId="046648FE" w15:done="0"/>
  <w15:commentEx w15:paraId="1C29045C" w15:done="0"/>
  <w15:commentEx w15:paraId="45D6FD76" w15:done="0"/>
  <w15:commentEx w15:paraId="5EFCA9FB" w15:done="0"/>
  <w15:commentEx w15:paraId="5516EAE0" w15:done="0"/>
  <w15:commentEx w15:paraId="4D12F0AA" w15:done="0"/>
  <w15:commentEx w15:paraId="3A481AD2" w15:paraIdParent="4D12F0AA" w15:done="0"/>
  <w15:commentEx w15:paraId="098237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B14B" w16cex:dateUtc="2022-08-30T19:54:00Z"/>
  <w16cex:commentExtensible w16cex:durableId="26BC938E" w16cex:dateUtc="2022-09-02T18:37:00Z"/>
  <w16cex:commentExtensible w16cex:durableId="26BC93AF" w16cex:dateUtc="2022-09-02T18:37:00Z"/>
  <w16cex:commentExtensible w16cex:durableId="26B8A5C0" w16cex:dateUtc="2022-08-30T19:05:00Z"/>
  <w16cex:commentExtensible w16cex:durableId="26BC93D5" w16cex:dateUtc="2022-09-02T18:38:00Z"/>
  <w16cex:commentExtensible w16cex:durableId="26BC93E7" w16cex:dateUtc="2022-09-02T18:38:00Z"/>
  <w16cex:commentExtensible w16cex:durableId="26BC940B" w16cex:dateUtc="2022-09-02T18:39:00Z"/>
  <w16cex:commentExtensible w16cex:durableId="26B8B9A5" w16cex:dateUtc="2022-08-30T20:30:00Z"/>
  <w16cex:commentExtensible w16cex:durableId="26BC91F6" w16cex:dateUtc="2022-09-02T18:30:00Z"/>
  <w16cex:commentExtensible w16cex:durableId="26B1E278" w16cex:dateUtc="2022-08-25T15:58:00Z"/>
  <w16cex:commentExtensible w16cex:durableId="26B8B93B" w16cex:dateUtc="2022-08-30T20:28:00Z"/>
  <w16cex:commentExtensible w16cex:durableId="26BC9246" w16cex:dateUtc="2022-09-02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FE38E" w16cid:durableId="26B8B14B"/>
  <w16cid:commentId w16cid:paraId="480E6ED1" w16cid:durableId="26BC938E"/>
  <w16cid:commentId w16cid:paraId="28F93218" w16cid:durableId="26BC93AF"/>
  <w16cid:commentId w16cid:paraId="4856F7D4" w16cid:durableId="26B8A5C0"/>
  <w16cid:commentId w16cid:paraId="046648FE" w16cid:durableId="26BC93D5"/>
  <w16cid:commentId w16cid:paraId="1C29045C" w16cid:durableId="26BC93E7"/>
  <w16cid:commentId w16cid:paraId="45D6FD76" w16cid:durableId="26BC940B"/>
  <w16cid:commentId w16cid:paraId="5EFCA9FB" w16cid:durableId="26B8B9A5"/>
  <w16cid:commentId w16cid:paraId="5516EAE0" w16cid:durableId="26BC91F6"/>
  <w16cid:commentId w16cid:paraId="4D12F0AA" w16cid:durableId="26B1E278"/>
  <w16cid:commentId w16cid:paraId="3A481AD2" w16cid:durableId="26B8B93B"/>
  <w16cid:commentId w16cid:paraId="098237A5" w16cid:durableId="26BC92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2"/>
  </w:num>
  <w:num w:numId="2" w16cid:durableId="765462730">
    <w:abstractNumId w:val="0"/>
  </w:num>
  <w:num w:numId="3" w16cid:durableId="7431841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Wulfing">
    <w15:presenceInfo w15:providerId="Windows Live" w15:userId="fe871e8fb02b1241"/>
  </w15:person>
  <w15:person w15:author="Easton White">
    <w15:presenceInfo w15:providerId="AD" w15:userId="S::ew1146@usnh.edu::00704de3-ac2d-4e35-8eee-905f2e3c8eb9"/>
  </w15:person>
  <w15:person w15:author="Jeanne Sokolowski">
    <w15:presenceInfo w15:providerId="AD" w15:userId="S::jyw26@usnh.edu::b985a234-a9ce-4045-ba24-b93c9c13af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17562"/>
    <w:rsid w:val="00043532"/>
    <w:rsid w:val="00050247"/>
    <w:rsid w:val="00054E14"/>
    <w:rsid w:val="000741E2"/>
    <w:rsid w:val="0008524F"/>
    <w:rsid w:val="00091D15"/>
    <w:rsid w:val="000B6D50"/>
    <w:rsid w:val="000C6F65"/>
    <w:rsid w:val="000C79A5"/>
    <w:rsid w:val="00101F48"/>
    <w:rsid w:val="00110654"/>
    <w:rsid w:val="001565F8"/>
    <w:rsid w:val="00177F96"/>
    <w:rsid w:val="001B6330"/>
    <w:rsid w:val="00242039"/>
    <w:rsid w:val="0027286C"/>
    <w:rsid w:val="002949E5"/>
    <w:rsid w:val="002C37CD"/>
    <w:rsid w:val="002C47CB"/>
    <w:rsid w:val="002D1B7B"/>
    <w:rsid w:val="002D569F"/>
    <w:rsid w:val="00315B3C"/>
    <w:rsid w:val="003165D5"/>
    <w:rsid w:val="003301C2"/>
    <w:rsid w:val="003313A8"/>
    <w:rsid w:val="003B7ECE"/>
    <w:rsid w:val="003E0AD5"/>
    <w:rsid w:val="0043584D"/>
    <w:rsid w:val="00436328"/>
    <w:rsid w:val="00495CEB"/>
    <w:rsid w:val="004B5E8F"/>
    <w:rsid w:val="004B7892"/>
    <w:rsid w:val="004E0F41"/>
    <w:rsid w:val="005028B3"/>
    <w:rsid w:val="00502BC4"/>
    <w:rsid w:val="00544C25"/>
    <w:rsid w:val="005831A5"/>
    <w:rsid w:val="00583A55"/>
    <w:rsid w:val="00613387"/>
    <w:rsid w:val="00662C5F"/>
    <w:rsid w:val="00670DAA"/>
    <w:rsid w:val="006C609F"/>
    <w:rsid w:val="00710C5D"/>
    <w:rsid w:val="00733D89"/>
    <w:rsid w:val="00741990"/>
    <w:rsid w:val="007A3CF8"/>
    <w:rsid w:val="007A6F68"/>
    <w:rsid w:val="007E081C"/>
    <w:rsid w:val="00845DFD"/>
    <w:rsid w:val="00851E54"/>
    <w:rsid w:val="0086482B"/>
    <w:rsid w:val="008879FC"/>
    <w:rsid w:val="008D1DA7"/>
    <w:rsid w:val="00937394"/>
    <w:rsid w:val="009A3913"/>
    <w:rsid w:val="009F66E8"/>
    <w:rsid w:val="00A02481"/>
    <w:rsid w:val="00A62402"/>
    <w:rsid w:val="00A8283C"/>
    <w:rsid w:val="00A9697F"/>
    <w:rsid w:val="00AD48F7"/>
    <w:rsid w:val="00B226EA"/>
    <w:rsid w:val="00B67949"/>
    <w:rsid w:val="00B72FAF"/>
    <w:rsid w:val="00B83C32"/>
    <w:rsid w:val="00BC6145"/>
    <w:rsid w:val="00BD15F6"/>
    <w:rsid w:val="00C0405B"/>
    <w:rsid w:val="00C44597"/>
    <w:rsid w:val="00CF4332"/>
    <w:rsid w:val="00CF71AC"/>
    <w:rsid w:val="00D20DE0"/>
    <w:rsid w:val="00D257EB"/>
    <w:rsid w:val="00D315B1"/>
    <w:rsid w:val="00D52E15"/>
    <w:rsid w:val="00D735C4"/>
    <w:rsid w:val="00E02D1D"/>
    <w:rsid w:val="00E22CBD"/>
    <w:rsid w:val="00E2410F"/>
    <w:rsid w:val="00E70B54"/>
    <w:rsid w:val="00E72E9A"/>
    <w:rsid w:val="00ED08D4"/>
    <w:rsid w:val="00EE1966"/>
    <w:rsid w:val="00F2168F"/>
    <w:rsid w:val="00F3381B"/>
    <w:rsid w:val="00F61400"/>
    <w:rsid w:val="00F62346"/>
    <w:rsid w:val="00F91E49"/>
    <w:rsid w:val="00FA4EFB"/>
    <w:rsid w:val="00F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19</cp:revision>
  <dcterms:created xsi:type="dcterms:W3CDTF">2022-08-30T20:30:00Z</dcterms:created>
  <dcterms:modified xsi:type="dcterms:W3CDTF">2022-09-02T20:18:00Z</dcterms:modified>
</cp:coreProperties>
</file>