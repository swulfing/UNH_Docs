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C030" w14:textId="77777777"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STATEMENT OF GRANT PURPOSE</w:t>
      </w:r>
    </w:p>
    <w:p w14:paraId="5336F95B" w14:textId="75656963"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 xml:space="preserve">Sophie Wulfing, Indonesia, </w:t>
      </w:r>
      <w:r w:rsidR="00660FE6" w:rsidRPr="00BB715D">
        <w:rPr>
          <w:rFonts w:ascii="Times New Roman" w:hAnsi="Times New Roman" w:cs="Times New Roman"/>
          <w:b/>
          <w:bCs/>
          <w:sz w:val="24"/>
          <w:szCs w:val="24"/>
        </w:rPr>
        <w:t>Fisheries</w:t>
      </w:r>
    </w:p>
    <w:p w14:paraId="7F090513" w14:textId="65CCF0FF" w:rsidR="003D5B6A" w:rsidRPr="00BB715D" w:rsidRDefault="003D5B6A" w:rsidP="003D012E">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sidR="00BB153D">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w:t>
      </w:r>
      <w:commentRangeStart w:id="0"/>
      <w:proofErr w:type="spellStart"/>
      <w:r w:rsidRPr="00BB715D">
        <w:rPr>
          <w:rFonts w:ascii="Times New Roman" w:hAnsi="Times New Roman" w:cs="Times New Roman"/>
          <w:b/>
          <w:bCs/>
          <w:sz w:val="24"/>
          <w:szCs w:val="24"/>
        </w:rPr>
        <w:t>Tanakeke</w:t>
      </w:r>
      <w:commentRangeEnd w:id="0"/>
      <w:proofErr w:type="spellEnd"/>
      <w:r w:rsidR="00BD7239">
        <w:rPr>
          <w:rStyle w:val="CommentReference"/>
        </w:rPr>
        <w:commentReference w:id="0"/>
      </w:r>
      <w:r w:rsidRPr="00BB715D">
        <w:rPr>
          <w:rFonts w:ascii="Times New Roman" w:hAnsi="Times New Roman" w:cs="Times New Roman"/>
          <w:b/>
          <w:bCs/>
          <w:sz w:val="24"/>
          <w:szCs w:val="24"/>
        </w:rPr>
        <w:t xml:space="preserve"> Island, Indonesia</w:t>
      </w:r>
    </w:p>
    <w:p w14:paraId="4E7385B4" w14:textId="0BE4E1A2" w:rsidR="00DF31D1" w:rsidRDefault="00A9697F" w:rsidP="003D012E">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Mangroves provide key service</w:t>
      </w:r>
      <w:r w:rsidR="00057F96">
        <w:rPr>
          <w:rFonts w:ascii="Times New Roman" w:hAnsi="Times New Roman" w:cs="Times New Roman"/>
          <w:sz w:val="24"/>
          <w:szCs w:val="24"/>
        </w:rPr>
        <w:t>s</w:t>
      </w:r>
      <w:r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to the surrounding environment such as flood </w:t>
      </w:r>
      <w:r w:rsidR="007A6F68" w:rsidRPr="00BB715D">
        <w:rPr>
          <w:rFonts w:ascii="Times New Roman" w:hAnsi="Times New Roman" w:cs="Times New Roman"/>
          <w:sz w:val="24"/>
          <w:szCs w:val="24"/>
        </w:rPr>
        <w:t>and tsunami protection</w:t>
      </w:r>
      <w:r w:rsidRPr="00BB715D">
        <w:rPr>
          <w:rFonts w:ascii="Times New Roman" w:hAnsi="Times New Roman" w:cs="Times New Roman"/>
          <w:sz w:val="24"/>
          <w:szCs w:val="24"/>
        </w:rPr>
        <w:t xml:space="preserve">, </w:t>
      </w:r>
      <w:r w:rsidR="007A6F68" w:rsidRPr="00BB715D">
        <w:rPr>
          <w:rFonts w:ascii="Times New Roman" w:hAnsi="Times New Roman" w:cs="Times New Roman"/>
          <w:sz w:val="24"/>
          <w:szCs w:val="24"/>
        </w:rPr>
        <w:t>carbon sequestration, and foster</w:t>
      </w:r>
      <w:r w:rsidR="00595729" w:rsidRPr="00BB715D">
        <w:rPr>
          <w:rFonts w:ascii="Times New Roman" w:hAnsi="Times New Roman" w:cs="Times New Roman"/>
          <w:sz w:val="24"/>
          <w:szCs w:val="24"/>
        </w:rPr>
        <w:t>ing</w:t>
      </w:r>
      <w:r w:rsidR="007A6F68" w:rsidRPr="00BB715D">
        <w:rPr>
          <w:rFonts w:ascii="Times New Roman" w:hAnsi="Times New Roman" w:cs="Times New Roman"/>
          <w:sz w:val="24"/>
          <w:szCs w:val="24"/>
        </w:rPr>
        <w:t xml:space="preserve"> </w:t>
      </w:r>
      <w:r w:rsidR="007649E0">
        <w:rPr>
          <w:rFonts w:ascii="Times New Roman" w:hAnsi="Times New Roman" w:cs="Times New Roman"/>
          <w:sz w:val="24"/>
          <w:szCs w:val="24"/>
        </w:rPr>
        <w:t xml:space="preserve">by acting </w:t>
      </w:r>
      <w:r w:rsidR="00E2410F" w:rsidRPr="00BB715D">
        <w:rPr>
          <w:rFonts w:ascii="Times New Roman" w:hAnsi="Times New Roman" w:cs="Times New Roman"/>
          <w:sz w:val="24"/>
          <w:szCs w:val="24"/>
        </w:rPr>
        <w:t xml:space="preserve">as a refuge for many species of juvenile fish due to abundance of </w:t>
      </w:r>
      <w:r w:rsidR="003D3E44">
        <w:rPr>
          <w:rFonts w:ascii="Times New Roman" w:hAnsi="Times New Roman" w:cs="Times New Roman"/>
          <w:sz w:val="24"/>
          <w:szCs w:val="24"/>
        </w:rPr>
        <w:t>food</w:t>
      </w:r>
      <w:r w:rsidR="00E2410F" w:rsidRPr="00BB715D">
        <w:rPr>
          <w:rFonts w:ascii="Times New Roman" w:hAnsi="Times New Roman" w:cs="Times New Roman"/>
          <w:sz w:val="24"/>
          <w:szCs w:val="24"/>
        </w:rPr>
        <w:t xml:space="preserve"> and reduced predation</w:t>
      </w:r>
      <w:r w:rsidR="00CF4332" w:rsidRPr="00BB715D">
        <w:rPr>
          <w:rFonts w:ascii="Times New Roman" w:hAnsi="Times New Roman" w:cs="Times New Roman"/>
          <w:sz w:val="24"/>
          <w:szCs w:val="24"/>
        </w:rPr>
        <w:t>.</w:t>
      </w:r>
      <w:r w:rsidR="0043584D" w:rsidRPr="00BB715D">
        <w:rPr>
          <w:rFonts w:ascii="Times New Roman" w:hAnsi="Times New Roman" w:cs="Times New Roman"/>
          <w:sz w:val="24"/>
          <w:szCs w:val="24"/>
        </w:rPr>
        <w:t xml:space="preserve"> About 55% of total fish catch biomass in Indonesia is made up of species dependent on mangrove habitats.</w:t>
      </w:r>
      <w:r w:rsidR="00CF4332"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However, coastal communities </w:t>
      </w:r>
      <w:r w:rsidR="00595729" w:rsidRPr="00BB715D">
        <w:rPr>
          <w:rFonts w:ascii="Times New Roman" w:hAnsi="Times New Roman" w:cs="Times New Roman"/>
          <w:sz w:val="24"/>
          <w:szCs w:val="24"/>
        </w:rPr>
        <w:t xml:space="preserve">in </w:t>
      </w:r>
      <w:r w:rsidR="009369A5" w:rsidRPr="00BB715D">
        <w:rPr>
          <w:rFonts w:ascii="Times New Roman" w:hAnsi="Times New Roman" w:cs="Times New Roman"/>
          <w:sz w:val="24"/>
          <w:szCs w:val="24"/>
        </w:rPr>
        <w:t>the country</w:t>
      </w:r>
      <w:r w:rsidR="00595729" w:rsidRPr="00BB715D">
        <w:rPr>
          <w:rFonts w:ascii="Times New Roman" w:hAnsi="Times New Roman" w:cs="Times New Roman"/>
          <w:sz w:val="24"/>
          <w:szCs w:val="24"/>
        </w:rPr>
        <w:t xml:space="preserve"> have experienced</w:t>
      </w:r>
      <w:r w:rsidR="003D3E44">
        <w:rPr>
          <w:rFonts w:ascii="Times New Roman" w:hAnsi="Times New Roman" w:cs="Times New Roman"/>
          <w:sz w:val="24"/>
          <w:szCs w:val="24"/>
        </w:rPr>
        <w:t xml:space="preserve"> alarming rates of</w:t>
      </w:r>
      <w:r w:rsidRPr="00BB715D">
        <w:rPr>
          <w:rFonts w:ascii="Times New Roman" w:hAnsi="Times New Roman" w:cs="Times New Roman"/>
          <w:sz w:val="24"/>
          <w:szCs w:val="24"/>
        </w:rPr>
        <w:t xml:space="preserve"> mangrove degradation due to anthropogenic activity. </w:t>
      </w:r>
      <w:r w:rsidR="002D1B7B" w:rsidRPr="00BB715D">
        <w:rPr>
          <w:rFonts w:ascii="Times New Roman" w:hAnsi="Times New Roman" w:cs="Times New Roman"/>
          <w:sz w:val="24"/>
          <w:szCs w:val="24"/>
        </w:rPr>
        <w:t>T</w:t>
      </w:r>
      <w:r w:rsidRPr="00BB715D">
        <w:rPr>
          <w:rFonts w:ascii="Times New Roman" w:hAnsi="Times New Roman" w:cs="Times New Roman"/>
          <w:sz w:val="24"/>
          <w:szCs w:val="24"/>
        </w:rPr>
        <w:t>o address this</w:t>
      </w:r>
      <w:r w:rsidR="00847F01" w:rsidRPr="00BB715D">
        <w:rPr>
          <w:rFonts w:ascii="Times New Roman" w:hAnsi="Times New Roman" w:cs="Times New Roman"/>
          <w:sz w:val="24"/>
          <w:szCs w:val="24"/>
        </w:rPr>
        <w:t xml:space="preserve"> issu</w:t>
      </w:r>
      <w:r w:rsidRPr="00BB715D">
        <w:rPr>
          <w:rFonts w:ascii="Times New Roman" w:hAnsi="Times New Roman" w:cs="Times New Roman"/>
          <w:sz w:val="24"/>
          <w:szCs w:val="24"/>
        </w:rPr>
        <w:t xml:space="preserve">e, the Indonesian government </w:t>
      </w:r>
      <w:r w:rsidR="007A6F68" w:rsidRPr="00BB715D">
        <w:rPr>
          <w:rFonts w:ascii="Times New Roman" w:hAnsi="Times New Roman" w:cs="Times New Roman"/>
          <w:sz w:val="24"/>
          <w:szCs w:val="24"/>
        </w:rPr>
        <w:t>has committed to restoring 600,000 hectares of mangroves in the country</w:t>
      </w:r>
      <w:r w:rsidR="002D1B7B" w:rsidRPr="00BB715D">
        <w:rPr>
          <w:rFonts w:ascii="Times New Roman" w:hAnsi="Times New Roman" w:cs="Times New Roman"/>
          <w:sz w:val="24"/>
          <w:szCs w:val="24"/>
        </w:rPr>
        <w:t xml:space="preserve"> by 2024</w:t>
      </w:r>
      <w:r w:rsidR="007A6F68" w:rsidRPr="00BB715D">
        <w:rPr>
          <w:rFonts w:ascii="Times New Roman" w:hAnsi="Times New Roman" w:cs="Times New Roman"/>
          <w:sz w:val="24"/>
          <w:szCs w:val="24"/>
        </w:rPr>
        <w:t xml:space="preserve">, the most ambitious mangrove rehabilitation program in the </w:t>
      </w:r>
      <w:r w:rsidR="002D1B7B" w:rsidRPr="00BB715D">
        <w:rPr>
          <w:rFonts w:ascii="Times New Roman" w:hAnsi="Times New Roman" w:cs="Times New Roman"/>
          <w:sz w:val="24"/>
          <w:szCs w:val="24"/>
        </w:rPr>
        <w:t>world</w:t>
      </w:r>
      <w:r w:rsidRPr="00BB715D">
        <w:rPr>
          <w:rFonts w:ascii="Times New Roman" w:hAnsi="Times New Roman" w:cs="Times New Roman"/>
          <w:sz w:val="24"/>
          <w:szCs w:val="24"/>
        </w:rPr>
        <w:t>. Since these efforts bega</w:t>
      </w:r>
      <w:r w:rsidR="00E260AC" w:rsidRPr="00BB715D">
        <w:rPr>
          <w:rFonts w:ascii="Times New Roman" w:hAnsi="Times New Roman" w:cs="Times New Roman"/>
          <w:sz w:val="24"/>
          <w:szCs w:val="24"/>
        </w:rPr>
        <w:t>n</w:t>
      </w:r>
      <w:r w:rsidRPr="00BB715D">
        <w:rPr>
          <w:rFonts w:ascii="Times New Roman" w:hAnsi="Times New Roman" w:cs="Times New Roman"/>
          <w:sz w:val="24"/>
          <w:szCs w:val="24"/>
        </w:rPr>
        <w:t xml:space="preserve">, </w:t>
      </w:r>
      <w:r w:rsidR="00662C5F" w:rsidRPr="00BB715D">
        <w:rPr>
          <w:rFonts w:ascii="Times New Roman" w:hAnsi="Times New Roman" w:cs="Times New Roman"/>
          <w:sz w:val="24"/>
          <w:szCs w:val="24"/>
        </w:rPr>
        <w:t xml:space="preserve">communities </w:t>
      </w:r>
      <w:r w:rsidRPr="00BB715D">
        <w:rPr>
          <w:rFonts w:ascii="Times New Roman" w:hAnsi="Times New Roman" w:cs="Times New Roman"/>
          <w:sz w:val="24"/>
          <w:szCs w:val="24"/>
        </w:rPr>
        <w:t>have seen</w:t>
      </w:r>
      <w:r w:rsidR="00E2410F" w:rsidRPr="00BB715D">
        <w:rPr>
          <w:rFonts w:ascii="Times New Roman" w:hAnsi="Times New Roman" w:cs="Times New Roman"/>
          <w:sz w:val="24"/>
          <w:szCs w:val="24"/>
        </w:rPr>
        <w:t xml:space="preserve"> the</w:t>
      </w:r>
      <w:r w:rsidR="003D3E44">
        <w:rPr>
          <w:rFonts w:ascii="Times New Roman" w:hAnsi="Times New Roman" w:cs="Times New Roman"/>
          <w:sz w:val="24"/>
          <w:szCs w:val="24"/>
        </w:rPr>
        <w:t xml:space="preserve"> </w:t>
      </w:r>
      <w:r w:rsidR="00E2410F" w:rsidRPr="00BB715D">
        <w:rPr>
          <w:rFonts w:ascii="Times New Roman" w:hAnsi="Times New Roman" w:cs="Times New Roman"/>
          <w:sz w:val="24"/>
          <w:szCs w:val="24"/>
        </w:rPr>
        <w:t xml:space="preserve">benefits of flood prevention and ecotourism. </w:t>
      </w:r>
      <w:r w:rsidR="00057F96">
        <w:rPr>
          <w:rFonts w:ascii="Times New Roman" w:hAnsi="Times New Roman" w:cs="Times New Roman"/>
          <w:sz w:val="24"/>
          <w:szCs w:val="24"/>
        </w:rPr>
        <w:t>But</w:t>
      </w:r>
      <w:r w:rsidR="00662C5F" w:rsidRPr="00BB715D">
        <w:rPr>
          <w:rFonts w:ascii="Times New Roman" w:hAnsi="Times New Roman" w:cs="Times New Roman"/>
          <w:sz w:val="24"/>
          <w:szCs w:val="24"/>
        </w:rPr>
        <w:t xml:space="preserve"> little research has been done to assess the improvements in marine biod</w:t>
      </w:r>
      <w:r w:rsidR="001565F8" w:rsidRPr="00BB715D">
        <w:rPr>
          <w:rFonts w:ascii="Times New Roman" w:hAnsi="Times New Roman" w:cs="Times New Roman"/>
          <w:sz w:val="24"/>
          <w:szCs w:val="24"/>
        </w:rPr>
        <w:t>iversity</w:t>
      </w:r>
      <w:r w:rsidR="002C0125" w:rsidRPr="00BB715D">
        <w:rPr>
          <w:rFonts w:ascii="Times New Roman" w:hAnsi="Times New Roman" w:cs="Times New Roman"/>
          <w:sz w:val="24"/>
          <w:szCs w:val="24"/>
        </w:rPr>
        <w:t xml:space="preserve"> and </w:t>
      </w:r>
      <w:r w:rsidR="00086763" w:rsidRPr="00BB715D">
        <w:rPr>
          <w:rFonts w:ascii="Times New Roman" w:hAnsi="Times New Roman" w:cs="Times New Roman"/>
          <w:sz w:val="24"/>
          <w:szCs w:val="24"/>
        </w:rPr>
        <w:t xml:space="preserve">benefits </w:t>
      </w:r>
      <w:r w:rsidR="002C0125" w:rsidRPr="00BB715D">
        <w:rPr>
          <w:rFonts w:ascii="Times New Roman" w:hAnsi="Times New Roman" w:cs="Times New Roman"/>
          <w:sz w:val="24"/>
          <w:szCs w:val="24"/>
        </w:rPr>
        <w:t>to fish stocks</w:t>
      </w:r>
      <w:r w:rsidR="001565F8" w:rsidRPr="00BB715D">
        <w:rPr>
          <w:rFonts w:ascii="Times New Roman" w:hAnsi="Times New Roman" w:cs="Times New Roman"/>
          <w:sz w:val="24"/>
          <w:szCs w:val="24"/>
        </w:rPr>
        <w:t xml:space="preserve"> that have </w:t>
      </w:r>
      <w:r w:rsidR="003229D2" w:rsidRPr="00BB715D">
        <w:rPr>
          <w:rFonts w:ascii="Times New Roman" w:hAnsi="Times New Roman" w:cs="Times New Roman"/>
          <w:sz w:val="24"/>
          <w:szCs w:val="24"/>
        </w:rPr>
        <w:t xml:space="preserve">resulted </w:t>
      </w:r>
      <w:r w:rsidR="001565F8" w:rsidRPr="00BB715D">
        <w:rPr>
          <w:rFonts w:ascii="Times New Roman" w:hAnsi="Times New Roman" w:cs="Times New Roman"/>
          <w:sz w:val="24"/>
          <w:szCs w:val="24"/>
        </w:rPr>
        <w:t xml:space="preserve">from this restoration project. </w:t>
      </w:r>
      <w:r w:rsidR="007059AE" w:rsidRPr="00BB715D">
        <w:rPr>
          <w:rFonts w:ascii="Times New Roman" w:hAnsi="Times New Roman" w:cs="Times New Roman"/>
          <w:sz w:val="24"/>
          <w:szCs w:val="24"/>
        </w:rPr>
        <w:t xml:space="preserve">I aim to understand how </w:t>
      </w:r>
      <w:r w:rsidR="007059AE">
        <w:rPr>
          <w:rFonts w:ascii="Times New Roman" w:hAnsi="Times New Roman" w:cs="Times New Roman"/>
          <w:sz w:val="24"/>
          <w:szCs w:val="24"/>
        </w:rPr>
        <w:t>this</w:t>
      </w:r>
      <w:r w:rsidR="007059AE" w:rsidRPr="00BB715D">
        <w:rPr>
          <w:rFonts w:ascii="Times New Roman" w:hAnsi="Times New Roman" w:cs="Times New Roman"/>
          <w:sz w:val="24"/>
          <w:szCs w:val="24"/>
        </w:rPr>
        <w:t xml:space="preserve"> restoration is affecting local marine biodiversity and the sustainability of commercially fished species on this island.</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I will conduct this work with Dr. </w:t>
      </w:r>
      <w:proofErr w:type="spellStart"/>
      <w:r w:rsidR="007059AE" w:rsidRPr="00BB715D">
        <w:rPr>
          <w:rFonts w:ascii="Times New Roman" w:hAnsi="Times New Roman" w:cs="Times New Roman"/>
          <w:sz w:val="24"/>
          <w:szCs w:val="24"/>
        </w:rPr>
        <w:t>Rohani</w:t>
      </w:r>
      <w:proofErr w:type="spellEnd"/>
      <w:r w:rsidR="007059AE" w:rsidRPr="00BB715D">
        <w:rPr>
          <w:rFonts w:ascii="Times New Roman" w:hAnsi="Times New Roman" w:cs="Times New Roman"/>
          <w:sz w:val="24"/>
          <w:szCs w:val="24"/>
        </w:rPr>
        <w:t xml:space="preserve"> Ambo</w:t>
      </w:r>
      <w:r w:rsidR="007059AE">
        <w:rPr>
          <w:rFonts w:ascii="Times New Roman" w:hAnsi="Times New Roman" w:cs="Times New Roman"/>
          <w:sz w:val="24"/>
          <w:szCs w:val="24"/>
        </w:rPr>
        <w:t xml:space="preserve"> </w:t>
      </w:r>
      <w:proofErr w:type="spellStart"/>
      <w:r w:rsidR="007059AE" w:rsidRPr="00BB715D">
        <w:rPr>
          <w:rFonts w:ascii="Times New Roman" w:hAnsi="Times New Roman" w:cs="Times New Roman"/>
          <w:sz w:val="24"/>
          <w:szCs w:val="24"/>
        </w:rPr>
        <w:t>Rappe</w:t>
      </w:r>
      <w:proofErr w:type="spellEnd"/>
      <w:r w:rsidR="007059AE" w:rsidRPr="00BB715D">
        <w:rPr>
          <w:rFonts w:ascii="Times New Roman" w:hAnsi="Times New Roman" w:cs="Times New Roman"/>
          <w:sz w:val="24"/>
          <w:szCs w:val="24"/>
        </w:rPr>
        <w:t xml:space="preserve"> from the Universitas </w:t>
      </w:r>
      <w:proofErr w:type="spellStart"/>
      <w:r w:rsidR="007059AE" w:rsidRPr="00BB715D">
        <w:rPr>
          <w:rFonts w:ascii="Times New Roman" w:hAnsi="Times New Roman" w:cs="Times New Roman"/>
          <w:sz w:val="24"/>
          <w:szCs w:val="24"/>
        </w:rPr>
        <w:t>Hasanuddin</w:t>
      </w:r>
      <w:proofErr w:type="spellEnd"/>
      <w:r w:rsidR="007059AE" w:rsidRPr="00BB715D">
        <w:rPr>
          <w:rFonts w:ascii="Times New Roman" w:hAnsi="Times New Roman" w:cs="Times New Roman"/>
          <w:sz w:val="24"/>
          <w:szCs w:val="24"/>
        </w:rPr>
        <w:t xml:space="preserve"> in Makassar </w:t>
      </w:r>
      <w:r w:rsidR="007059AE">
        <w:rPr>
          <w:rFonts w:ascii="Times New Roman" w:hAnsi="Times New Roman" w:cs="Times New Roman"/>
          <w:sz w:val="24"/>
          <w:szCs w:val="24"/>
        </w:rPr>
        <w:t xml:space="preserve">(see Letter of Affiliation) </w:t>
      </w:r>
      <w:r w:rsidR="007059AE" w:rsidRPr="00BB715D">
        <w:rPr>
          <w:rFonts w:ascii="Times New Roman" w:hAnsi="Times New Roman" w:cs="Times New Roman"/>
          <w:sz w:val="24"/>
          <w:szCs w:val="24"/>
        </w:rPr>
        <w:t xml:space="preserve">and will disseminate </w:t>
      </w:r>
      <w:r w:rsidR="007059AE">
        <w:rPr>
          <w:rFonts w:ascii="Times New Roman" w:hAnsi="Times New Roman" w:cs="Times New Roman"/>
          <w:sz w:val="24"/>
          <w:szCs w:val="24"/>
        </w:rPr>
        <w:t>my findings</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through</w:t>
      </w:r>
      <w:r w:rsidR="007059AE" w:rsidRPr="00BB715D">
        <w:rPr>
          <w:rFonts w:ascii="Times New Roman" w:hAnsi="Times New Roman" w:cs="Times New Roman"/>
          <w:sz w:val="24"/>
          <w:szCs w:val="24"/>
        </w:rPr>
        <w:t xml:space="preserve"> peer-reviewed scientific articles </w:t>
      </w:r>
      <w:r w:rsidR="007059AE">
        <w:rPr>
          <w:rFonts w:ascii="Times New Roman" w:hAnsi="Times New Roman" w:cs="Times New Roman"/>
          <w:sz w:val="24"/>
          <w:szCs w:val="24"/>
        </w:rPr>
        <w:t>and</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 xml:space="preserve">presentations </w:t>
      </w:r>
      <w:r w:rsidR="007059AE" w:rsidRPr="00BB715D">
        <w:rPr>
          <w:rFonts w:ascii="Times New Roman" w:hAnsi="Times New Roman" w:cs="Times New Roman"/>
          <w:sz w:val="24"/>
          <w:szCs w:val="24"/>
        </w:rPr>
        <w:t xml:space="preserve">to other </w:t>
      </w:r>
      <w:r w:rsidR="007059AE">
        <w:rPr>
          <w:rFonts w:ascii="Times New Roman" w:hAnsi="Times New Roman" w:cs="Times New Roman"/>
          <w:sz w:val="24"/>
          <w:szCs w:val="24"/>
        </w:rPr>
        <w:t>scientists</w:t>
      </w:r>
      <w:r w:rsidR="007059AE" w:rsidRPr="00BB715D">
        <w:rPr>
          <w:rFonts w:ascii="Times New Roman" w:hAnsi="Times New Roman" w:cs="Times New Roman"/>
          <w:sz w:val="24"/>
          <w:szCs w:val="24"/>
        </w:rPr>
        <w:t xml:space="preserve"> at</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Universitas </w:t>
      </w:r>
      <w:proofErr w:type="spellStart"/>
      <w:r w:rsidR="007059AE" w:rsidRPr="00BB715D">
        <w:rPr>
          <w:rFonts w:ascii="Times New Roman" w:hAnsi="Times New Roman" w:cs="Times New Roman"/>
          <w:sz w:val="24"/>
          <w:szCs w:val="24"/>
        </w:rPr>
        <w:t>Hasanuddin</w:t>
      </w:r>
      <w:proofErr w:type="spellEnd"/>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 xml:space="preserve">to inform </w:t>
      </w:r>
      <w:r w:rsidR="007059AE" w:rsidRPr="00BB715D">
        <w:rPr>
          <w:rFonts w:ascii="Times New Roman" w:hAnsi="Times New Roman" w:cs="Times New Roman"/>
          <w:sz w:val="24"/>
          <w:szCs w:val="24"/>
        </w:rPr>
        <w:t>their own research on mangroves in South Sulawesi.</w:t>
      </w:r>
      <w:r w:rsidR="007059AE">
        <w:rPr>
          <w:rFonts w:ascii="Times New Roman" w:hAnsi="Times New Roman" w:cs="Times New Roman"/>
          <w:sz w:val="24"/>
          <w:szCs w:val="24"/>
        </w:rPr>
        <w:t xml:space="preserve"> I will also be working with the non-profit </w:t>
      </w:r>
      <w:r w:rsidR="0039408B">
        <w:rPr>
          <w:rFonts w:ascii="Times New Roman" w:hAnsi="Times New Roman" w:cs="Times New Roman"/>
          <w:sz w:val="24"/>
          <w:szCs w:val="24"/>
        </w:rPr>
        <w:t xml:space="preserve">group </w:t>
      </w:r>
      <w:r w:rsidR="007059AE">
        <w:rPr>
          <w:rFonts w:ascii="Times New Roman" w:hAnsi="Times New Roman" w:cs="Times New Roman"/>
          <w:sz w:val="24"/>
          <w:szCs w:val="24"/>
        </w:rPr>
        <w:t xml:space="preserve">Blue Forests </w:t>
      </w:r>
      <w:r w:rsidR="001D1F9C">
        <w:rPr>
          <w:rFonts w:ascii="Times New Roman" w:hAnsi="Times New Roman" w:cs="Times New Roman"/>
          <w:sz w:val="24"/>
          <w:szCs w:val="24"/>
        </w:rPr>
        <w:t>as they conduct mangrove conservation research in South Sulawesi and can introduce me to the community and help me communicate findings to local decision makers</w:t>
      </w:r>
      <w:r w:rsidR="007059AE">
        <w:rPr>
          <w:rFonts w:ascii="Times New Roman" w:hAnsi="Times New Roman" w:cs="Times New Roman"/>
          <w:sz w:val="24"/>
          <w:szCs w:val="24"/>
        </w:rPr>
        <w:t xml:space="preserve"> (see Letter of Affiliation). I have extensive background in fishery assessment and </w:t>
      </w:r>
      <w:r w:rsidR="003D6675">
        <w:rPr>
          <w:rFonts w:ascii="Times New Roman" w:hAnsi="Times New Roman" w:cs="Times New Roman"/>
          <w:sz w:val="24"/>
          <w:szCs w:val="24"/>
        </w:rPr>
        <w:t>have lived in several coastal communities where</w:t>
      </w:r>
      <w:r w:rsidR="003D012E">
        <w:rPr>
          <w:rFonts w:ascii="Times New Roman" w:hAnsi="Times New Roman" w:cs="Times New Roman"/>
          <w:sz w:val="24"/>
          <w:szCs w:val="24"/>
        </w:rPr>
        <w:t xml:space="preserve"> I have learned how important th</w:t>
      </w:r>
      <w:r w:rsidR="0039408B">
        <w:rPr>
          <w:rFonts w:ascii="Times New Roman" w:hAnsi="Times New Roman" w:cs="Times New Roman"/>
          <w:sz w:val="24"/>
          <w:szCs w:val="24"/>
        </w:rPr>
        <w:t>e</w:t>
      </w:r>
      <w:r w:rsidR="003D012E">
        <w:rPr>
          <w:rFonts w:ascii="Times New Roman" w:hAnsi="Times New Roman" w:cs="Times New Roman"/>
          <w:sz w:val="24"/>
          <w:szCs w:val="24"/>
        </w:rPr>
        <w:t xml:space="preserve"> relationship between researchers and stakeholders </w:t>
      </w:r>
      <w:r w:rsidR="0039408B">
        <w:rPr>
          <w:rFonts w:ascii="Times New Roman" w:hAnsi="Times New Roman" w:cs="Times New Roman"/>
          <w:sz w:val="24"/>
          <w:szCs w:val="24"/>
        </w:rPr>
        <w:t xml:space="preserve">truly </w:t>
      </w:r>
      <w:r w:rsidR="003D012E">
        <w:rPr>
          <w:rFonts w:ascii="Times New Roman" w:hAnsi="Times New Roman" w:cs="Times New Roman"/>
          <w:sz w:val="24"/>
          <w:szCs w:val="24"/>
        </w:rPr>
        <w:t>is</w:t>
      </w:r>
      <w:r w:rsidR="007059AE">
        <w:rPr>
          <w:rFonts w:ascii="Times New Roman" w:hAnsi="Times New Roman" w:cs="Times New Roman"/>
          <w:sz w:val="24"/>
          <w:szCs w:val="24"/>
        </w:rPr>
        <w:t>.</w:t>
      </w:r>
      <w:r w:rsidR="001C2E55">
        <w:rPr>
          <w:rFonts w:ascii="Times New Roman" w:hAnsi="Times New Roman" w:cs="Times New Roman"/>
          <w:sz w:val="24"/>
          <w:szCs w:val="24"/>
        </w:rPr>
        <w:t xml:space="preserve"> After my Fulbright year, I plan on continuing research in small</w:t>
      </w:r>
      <w:ins w:id="1" w:author="m k" w:date="2022-10-06T22:57:00Z">
        <w:r w:rsidR="00B65DFB">
          <w:rPr>
            <w:rFonts w:ascii="Times New Roman" w:hAnsi="Times New Roman" w:cs="Times New Roman"/>
            <w:sz w:val="24"/>
            <w:szCs w:val="24"/>
          </w:rPr>
          <w:t>-</w:t>
        </w:r>
      </w:ins>
      <w:r w:rsidR="001C2E55">
        <w:rPr>
          <w:rFonts w:ascii="Times New Roman" w:hAnsi="Times New Roman" w:cs="Times New Roman"/>
          <w:sz w:val="24"/>
          <w:szCs w:val="24"/>
        </w:rPr>
        <w:t>scale fisheries and hope to gain a deeper understanding of how conservation has tangible effects on local fishers</w:t>
      </w:r>
      <w:r w:rsidR="00C9285C">
        <w:rPr>
          <w:rFonts w:ascii="Times New Roman" w:hAnsi="Times New Roman" w:cs="Times New Roman"/>
          <w:sz w:val="24"/>
          <w:szCs w:val="24"/>
        </w:rPr>
        <w:t>.</w:t>
      </w:r>
    </w:p>
    <w:p w14:paraId="2FFDF8CC" w14:textId="18E7553C" w:rsidR="00B214B6" w:rsidRDefault="001D1F9C" w:rsidP="003D012E">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 xml:space="preserve">Dr. </w:t>
      </w:r>
      <w:proofErr w:type="spellStart"/>
      <w:r w:rsidRPr="00BB715D">
        <w:rPr>
          <w:rFonts w:ascii="Times New Roman" w:hAnsi="Times New Roman" w:cs="Times New Roman"/>
          <w:sz w:val="24"/>
          <w:szCs w:val="24"/>
        </w:rPr>
        <w:t>Rohani</w:t>
      </w:r>
      <w:proofErr w:type="spellEnd"/>
      <w:r w:rsidRPr="00BB715D">
        <w:rPr>
          <w:rFonts w:ascii="Times New Roman" w:hAnsi="Times New Roman" w:cs="Times New Roman"/>
          <w:sz w:val="24"/>
          <w:szCs w:val="24"/>
        </w:rPr>
        <w:t xml:space="preserve"> Ambo</w:t>
      </w:r>
      <w:r>
        <w:rPr>
          <w:rFonts w:ascii="Times New Roman" w:hAnsi="Times New Roman" w:cs="Times New Roman"/>
          <w:sz w:val="24"/>
          <w:szCs w:val="24"/>
        </w:rPr>
        <w:t xml:space="preserve"> </w:t>
      </w:r>
      <w:proofErr w:type="spellStart"/>
      <w:r w:rsidRPr="00BB715D">
        <w:rPr>
          <w:rFonts w:ascii="Times New Roman" w:hAnsi="Times New Roman" w:cs="Times New Roman"/>
          <w:sz w:val="24"/>
          <w:szCs w:val="24"/>
        </w:rPr>
        <w:t>Rappe</w:t>
      </w:r>
      <w:proofErr w:type="spellEnd"/>
      <w:r w:rsidRPr="00BB715D">
        <w:rPr>
          <w:rFonts w:ascii="Times New Roman" w:hAnsi="Times New Roman" w:cs="Times New Roman"/>
          <w:sz w:val="24"/>
          <w:szCs w:val="24"/>
        </w:rPr>
        <w:t xml:space="preserve"> is a seagrass ecologist </w:t>
      </w:r>
      <w:r>
        <w:rPr>
          <w:rFonts w:ascii="Times New Roman" w:hAnsi="Times New Roman" w:cs="Times New Roman"/>
          <w:sz w:val="24"/>
          <w:szCs w:val="24"/>
        </w:rPr>
        <w:t>who</w:t>
      </w:r>
      <w:r w:rsidRPr="00BB715D">
        <w:rPr>
          <w:rFonts w:ascii="Times New Roman" w:hAnsi="Times New Roman" w:cs="Times New Roman"/>
          <w:sz w:val="24"/>
          <w:szCs w:val="24"/>
        </w:rPr>
        <w:t xml:space="preserve"> has worked extensively </w:t>
      </w:r>
      <w:r>
        <w:rPr>
          <w:rFonts w:ascii="Times New Roman" w:hAnsi="Times New Roman" w:cs="Times New Roman"/>
          <w:sz w:val="24"/>
          <w:szCs w:val="24"/>
        </w:rPr>
        <w:t xml:space="preserve">in </w:t>
      </w:r>
      <w:r w:rsidRPr="00BB715D">
        <w:rPr>
          <w:rFonts w:ascii="Times New Roman" w:hAnsi="Times New Roman" w:cs="Times New Roman"/>
          <w:sz w:val="24"/>
          <w:szCs w:val="24"/>
        </w:rPr>
        <w:t xml:space="preserve">South Sulawesi with both fisheries researchers and the local community in the region. She </w:t>
      </w:r>
      <w:r w:rsidR="001C2E55">
        <w:rPr>
          <w:rFonts w:ascii="Times New Roman" w:hAnsi="Times New Roman" w:cs="Times New Roman"/>
          <w:sz w:val="24"/>
          <w:szCs w:val="24"/>
        </w:rPr>
        <w:t>will</w:t>
      </w:r>
      <w:r w:rsidRPr="00BB715D">
        <w:rPr>
          <w:rFonts w:ascii="Times New Roman" w:hAnsi="Times New Roman" w:cs="Times New Roman"/>
          <w:sz w:val="24"/>
          <w:szCs w:val="24"/>
        </w:rPr>
        <w:t xml:space="preserve"> provide expertise in the area, connect me with local fishers, and provide </w:t>
      </w:r>
      <w:r w:rsidR="00C9285C">
        <w:rPr>
          <w:rFonts w:ascii="Times New Roman" w:hAnsi="Times New Roman" w:cs="Times New Roman"/>
          <w:sz w:val="24"/>
          <w:szCs w:val="24"/>
        </w:rPr>
        <w:t>guidance</w:t>
      </w:r>
      <w:r w:rsidRPr="00BB715D">
        <w:rPr>
          <w:rFonts w:ascii="Times New Roman" w:hAnsi="Times New Roman" w:cs="Times New Roman"/>
          <w:sz w:val="24"/>
          <w:szCs w:val="24"/>
        </w:rPr>
        <w:t xml:space="preserve"> </w:t>
      </w:r>
      <w:r w:rsidR="00C9285C">
        <w:rPr>
          <w:rFonts w:ascii="Times New Roman" w:hAnsi="Times New Roman" w:cs="Times New Roman"/>
          <w:sz w:val="24"/>
          <w:szCs w:val="24"/>
        </w:rPr>
        <w:t>in</w:t>
      </w:r>
      <w:r w:rsidRPr="00BB715D">
        <w:rPr>
          <w:rFonts w:ascii="Times New Roman" w:hAnsi="Times New Roman" w:cs="Times New Roman"/>
          <w:sz w:val="24"/>
          <w:szCs w:val="24"/>
        </w:rPr>
        <w:t xml:space="preserve"> conducting science in tropical marine areas.</w:t>
      </w:r>
      <w:r w:rsidR="005E44D1" w:rsidRPr="00BB715D">
        <w:rPr>
          <w:rFonts w:ascii="Times New Roman" w:hAnsi="Times New Roman" w:cs="Times New Roman"/>
          <w:sz w:val="24"/>
          <w:szCs w:val="24"/>
        </w:rPr>
        <w:t xml:space="preserve"> </w:t>
      </w:r>
      <w:r w:rsidRPr="00BB715D">
        <w:rPr>
          <w:rFonts w:ascii="Times New Roman" w:hAnsi="Times New Roman" w:cs="Times New Roman"/>
          <w:sz w:val="24"/>
          <w:szCs w:val="24"/>
        </w:rPr>
        <w:t xml:space="preserve">I </w:t>
      </w:r>
      <w:r w:rsidR="00C9285C">
        <w:rPr>
          <w:rFonts w:ascii="Times New Roman" w:hAnsi="Times New Roman" w:cs="Times New Roman"/>
          <w:sz w:val="24"/>
          <w:szCs w:val="24"/>
        </w:rPr>
        <w:t>will work i</w:t>
      </w:r>
      <w:r w:rsidRPr="00BB715D">
        <w:rPr>
          <w:rFonts w:ascii="Times New Roman" w:hAnsi="Times New Roman" w:cs="Times New Roman"/>
          <w:sz w:val="24"/>
          <w:szCs w:val="24"/>
        </w:rPr>
        <w:t xml:space="preserve">n </w:t>
      </w:r>
      <w:proofErr w:type="spellStart"/>
      <w:r>
        <w:rPr>
          <w:rFonts w:ascii="Times New Roman" w:hAnsi="Times New Roman" w:cs="Times New Roman"/>
          <w:sz w:val="24"/>
          <w:szCs w:val="24"/>
        </w:rPr>
        <w:t>Tompotana</w:t>
      </w:r>
      <w:proofErr w:type="spellEnd"/>
      <w:r>
        <w:rPr>
          <w:rFonts w:ascii="Times New Roman" w:hAnsi="Times New Roman" w:cs="Times New Roman"/>
          <w:sz w:val="24"/>
          <w:szCs w:val="24"/>
        </w:rPr>
        <w:t xml:space="preserve"> village on </w:t>
      </w:r>
      <w:proofErr w:type="spellStart"/>
      <w:r w:rsidRPr="00BB715D">
        <w:rPr>
          <w:rFonts w:ascii="Times New Roman" w:hAnsi="Times New Roman" w:cs="Times New Roman"/>
          <w:sz w:val="24"/>
          <w:szCs w:val="24"/>
        </w:rPr>
        <w:t>Tanakeke</w:t>
      </w:r>
      <w:proofErr w:type="spellEnd"/>
      <w:r w:rsidRPr="00BB715D">
        <w:rPr>
          <w:rFonts w:ascii="Times New Roman" w:hAnsi="Times New Roman" w:cs="Times New Roman"/>
          <w:sz w:val="24"/>
          <w:szCs w:val="24"/>
        </w:rPr>
        <w:t xml:space="preserve"> Island, South Sulawesi</w:t>
      </w:r>
      <w:r>
        <w:rPr>
          <w:rFonts w:ascii="Times New Roman" w:hAnsi="Times New Roman" w:cs="Times New Roman"/>
          <w:sz w:val="24"/>
          <w:szCs w:val="24"/>
        </w:rPr>
        <w:t xml:space="preserve"> w</w:t>
      </w:r>
      <w:r w:rsidRPr="00BB715D">
        <w:rPr>
          <w:rFonts w:ascii="Times New Roman" w:hAnsi="Times New Roman" w:cs="Times New Roman"/>
          <w:sz w:val="24"/>
          <w:szCs w:val="24"/>
        </w:rPr>
        <w:t>here mangrove forests were largely depleted due to shrimp aquaculture and charcoal production</w:t>
      </w:r>
      <w:r>
        <w:rPr>
          <w:rFonts w:ascii="Times New Roman" w:hAnsi="Times New Roman" w:cs="Times New Roman"/>
          <w:sz w:val="24"/>
          <w:szCs w:val="24"/>
        </w:rPr>
        <w:t xml:space="preserve">. To address this, </w:t>
      </w:r>
      <w:r w:rsidRPr="00BB715D">
        <w:rPr>
          <w:rFonts w:ascii="Times New Roman" w:hAnsi="Times New Roman" w:cs="Times New Roman"/>
          <w:sz w:val="24"/>
          <w:szCs w:val="24"/>
        </w:rPr>
        <w:t xml:space="preserve">mangrove restoration has been </w:t>
      </w:r>
      <w:r>
        <w:rPr>
          <w:rFonts w:ascii="Times New Roman" w:hAnsi="Times New Roman" w:cs="Times New Roman"/>
          <w:sz w:val="24"/>
          <w:szCs w:val="24"/>
        </w:rPr>
        <w:t>led by Blue Forests and the local community s</w:t>
      </w:r>
      <w:r w:rsidRPr="00BB715D">
        <w:rPr>
          <w:rFonts w:ascii="Times New Roman" w:hAnsi="Times New Roman" w:cs="Times New Roman"/>
          <w:sz w:val="24"/>
          <w:szCs w:val="24"/>
        </w:rPr>
        <w:t>ince 201</w:t>
      </w:r>
      <w:r>
        <w:rPr>
          <w:rFonts w:ascii="Times New Roman" w:hAnsi="Times New Roman" w:cs="Times New Roman"/>
          <w:sz w:val="24"/>
          <w:szCs w:val="24"/>
        </w:rPr>
        <w:t>0</w:t>
      </w:r>
      <w:r w:rsidR="001C2E55">
        <w:rPr>
          <w:rFonts w:ascii="Times New Roman" w:hAnsi="Times New Roman" w:cs="Times New Roman"/>
          <w:sz w:val="24"/>
          <w:szCs w:val="24"/>
        </w:rPr>
        <w:t>.</w:t>
      </w:r>
      <w:r w:rsidR="0061399D" w:rsidRPr="00BB715D">
        <w:rPr>
          <w:rFonts w:ascii="Times New Roman" w:hAnsi="Times New Roman" w:cs="Times New Roman"/>
          <w:sz w:val="24"/>
          <w:szCs w:val="24"/>
        </w:rPr>
        <w:t xml:space="preserve"> </w:t>
      </w:r>
      <w:r w:rsidRPr="007059AE">
        <w:rPr>
          <w:rFonts w:ascii="Times New Roman" w:hAnsi="Times New Roman" w:cs="Times New Roman"/>
          <w:sz w:val="24"/>
          <w:szCs w:val="24"/>
        </w:rPr>
        <w:t>S</w:t>
      </w:r>
      <w:r>
        <w:rPr>
          <w:rFonts w:ascii="Times New Roman" w:hAnsi="Times New Roman" w:cs="Times New Roman"/>
          <w:sz w:val="24"/>
          <w:szCs w:val="24"/>
        </w:rPr>
        <w:t xml:space="preserve">pecifically, </w:t>
      </w:r>
      <w:r w:rsidRPr="007059AE">
        <w:rPr>
          <w:rFonts w:ascii="Times New Roman" w:hAnsi="Times New Roman" w:cs="Times New Roman"/>
          <w:sz w:val="24"/>
          <w:szCs w:val="24"/>
        </w:rPr>
        <w:t>I</w:t>
      </w:r>
      <w:r w:rsidRPr="00BB715D">
        <w:rPr>
          <w:rFonts w:ascii="Times New Roman" w:hAnsi="Times New Roman" w:cs="Times New Roman"/>
          <w:sz w:val="24"/>
          <w:szCs w:val="24"/>
        </w:rPr>
        <w:t xml:space="preserve"> will be doing stock assessments of squid, snappers, groupers, and milkfish, all of which are commercially fished species that have experienced declines </w:t>
      </w:r>
      <w:r>
        <w:rPr>
          <w:rFonts w:ascii="Times New Roman" w:hAnsi="Times New Roman" w:cs="Times New Roman"/>
          <w:sz w:val="24"/>
          <w:szCs w:val="24"/>
        </w:rPr>
        <w:t>recently</w:t>
      </w:r>
      <w:r w:rsidRPr="00BB715D">
        <w:rPr>
          <w:rFonts w:ascii="Times New Roman" w:hAnsi="Times New Roman" w:cs="Times New Roman"/>
          <w:sz w:val="24"/>
          <w:szCs w:val="24"/>
        </w:rPr>
        <w:t xml:space="preserve"> due to overfishing but may also </w:t>
      </w:r>
      <w:r>
        <w:rPr>
          <w:rFonts w:ascii="Times New Roman" w:hAnsi="Times New Roman" w:cs="Times New Roman"/>
          <w:sz w:val="24"/>
          <w:szCs w:val="24"/>
        </w:rPr>
        <w:t>benefit</w:t>
      </w:r>
      <w:r w:rsidRPr="00BB715D">
        <w:rPr>
          <w:rFonts w:ascii="Times New Roman" w:hAnsi="Times New Roman" w:cs="Times New Roman"/>
          <w:sz w:val="24"/>
          <w:szCs w:val="24"/>
        </w:rPr>
        <w:t xml:space="preserve"> from this mangrove conservation effort.</w:t>
      </w:r>
      <w:r>
        <w:rPr>
          <w:rFonts w:ascii="Times New Roman" w:hAnsi="Times New Roman" w:cs="Times New Roman"/>
          <w:sz w:val="24"/>
          <w:szCs w:val="24"/>
        </w:rPr>
        <w:t xml:space="preserve"> </w:t>
      </w:r>
      <w:r w:rsidR="00851E54" w:rsidRPr="00BB715D">
        <w:rPr>
          <w:rFonts w:ascii="Times New Roman" w:hAnsi="Times New Roman" w:cs="Times New Roman"/>
          <w:sz w:val="24"/>
          <w:szCs w:val="24"/>
        </w:rPr>
        <w:t xml:space="preserve">I will </w:t>
      </w:r>
      <w:r w:rsidR="00D12755" w:rsidRPr="00BB715D">
        <w:rPr>
          <w:rFonts w:ascii="Times New Roman" w:hAnsi="Times New Roman" w:cs="Times New Roman"/>
          <w:sz w:val="24"/>
          <w:szCs w:val="24"/>
        </w:rPr>
        <w:t xml:space="preserve">work with Blue Forests to </w:t>
      </w:r>
      <w:r w:rsidR="0066354A">
        <w:rPr>
          <w:rFonts w:ascii="Times New Roman" w:hAnsi="Times New Roman" w:cs="Times New Roman"/>
          <w:sz w:val="24"/>
          <w:szCs w:val="24"/>
        </w:rPr>
        <w:t>deploy</w:t>
      </w:r>
      <w:r w:rsidR="002C37CD"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Baited Remote Underwater Videos (BRUVs)</w:t>
      </w:r>
      <w:r w:rsidR="000C6F65"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a non-invasive</w:t>
      </w:r>
      <w:r w:rsidR="0066354A">
        <w:rPr>
          <w:rFonts w:ascii="Times New Roman" w:hAnsi="Times New Roman" w:cs="Times New Roman"/>
          <w:sz w:val="24"/>
          <w:szCs w:val="24"/>
        </w:rPr>
        <w:t xml:space="preserve"> and</w:t>
      </w:r>
      <w:r w:rsidR="00710C5D" w:rsidRPr="00BB715D">
        <w:rPr>
          <w:rFonts w:ascii="Times New Roman" w:hAnsi="Times New Roman" w:cs="Times New Roman"/>
          <w:sz w:val="24"/>
          <w:szCs w:val="24"/>
        </w:rPr>
        <w:t xml:space="preserve"> </w:t>
      </w:r>
      <w:r w:rsidR="003B1BB2">
        <w:rPr>
          <w:rFonts w:ascii="Times New Roman" w:hAnsi="Times New Roman" w:cs="Times New Roman"/>
          <w:sz w:val="24"/>
          <w:szCs w:val="24"/>
        </w:rPr>
        <w:t>inexpensive</w:t>
      </w:r>
      <w:r w:rsidR="00710C5D" w:rsidRPr="00BB715D">
        <w:rPr>
          <w:rFonts w:ascii="Times New Roman" w:hAnsi="Times New Roman" w:cs="Times New Roman"/>
          <w:sz w:val="24"/>
          <w:szCs w:val="24"/>
        </w:rPr>
        <w:t xml:space="preserve"> camera contraption</w:t>
      </w:r>
      <w:r w:rsidR="002D6D52">
        <w:rPr>
          <w:rFonts w:ascii="Times New Roman" w:hAnsi="Times New Roman" w:cs="Times New Roman"/>
          <w:sz w:val="24"/>
          <w:szCs w:val="24"/>
        </w:rPr>
        <w:t xml:space="preserve">. </w:t>
      </w:r>
      <w:r w:rsidR="0066354A">
        <w:rPr>
          <w:rFonts w:ascii="Times New Roman" w:hAnsi="Times New Roman" w:cs="Times New Roman"/>
          <w:sz w:val="24"/>
          <w:szCs w:val="24"/>
        </w:rPr>
        <w:t>This method</w:t>
      </w:r>
      <w:r w:rsidR="002D6D52">
        <w:rPr>
          <w:rFonts w:ascii="Times New Roman" w:hAnsi="Times New Roman" w:cs="Times New Roman"/>
          <w:sz w:val="24"/>
          <w:szCs w:val="24"/>
        </w:rPr>
        <w:t xml:space="preserve"> has not been utilized in the area and does not require catching or killing fish to collect data</w:t>
      </w:r>
      <w:r w:rsidR="00D52E15" w:rsidRPr="00BB715D">
        <w:rPr>
          <w:rFonts w:ascii="Times New Roman" w:hAnsi="Times New Roman" w:cs="Times New Roman"/>
          <w:sz w:val="24"/>
          <w:szCs w:val="24"/>
        </w:rPr>
        <w:t>.</w:t>
      </w:r>
      <w:r w:rsidR="00710C5D" w:rsidRPr="00BB715D">
        <w:rPr>
          <w:rFonts w:ascii="Times New Roman" w:hAnsi="Times New Roman" w:cs="Times New Roman"/>
          <w:sz w:val="24"/>
          <w:szCs w:val="24"/>
        </w:rPr>
        <w:t xml:space="preserve"> </w:t>
      </w:r>
      <w:r w:rsidR="00E82F93" w:rsidRPr="00BB715D">
        <w:rPr>
          <w:rFonts w:ascii="Times New Roman" w:hAnsi="Times New Roman" w:cs="Times New Roman"/>
          <w:sz w:val="24"/>
          <w:szCs w:val="24"/>
        </w:rPr>
        <w:t>I will also develop stock</w:t>
      </w:r>
      <w:r w:rsidR="00057F96">
        <w:rPr>
          <w:rFonts w:ascii="Times New Roman" w:hAnsi="Times New Roman" w:cs="Times New Roman"/>
          <w:sz w:val="24"/>
          <w:szCs w:val="24"/>
        </w:rPr>
        <w:t xml:space="preserve"> </w:t>
      </w:r>
      <w:r w:rsidR="00E82F93" w:rsidRPr="00BB715D">
        <w:rPr>
          <w:rFonts w:ascii="Times New Roman" w:hAnsi="Times New Roman" w:cs="Times New Roman"/>
          <w:sz w:val="24"/>
          <w:szCs w:val="24"/>
        </w:rPr>
        <w:t>assessment</w:t>
      </w:r>
      <w:r w:rsidR="0066354A">
        <w:rPr>
          <w:rFonts w:ascii="Times New Roman" w:hAnsi="Times New Roman" w:cs="Times New Roman"/>
          <w:sz w:val="24"/>
          <w:szCs w:val="24"/>
        </w:rPr>
        <w:t>s</w:t>
      </w:r>
      <w:r w:rsidR="00E82F93" w:rsidRPr="00BB715D">
        <w:rPr>
          <w:rFonts w:ascii="Times New Roman" w:hAnsi="Times New Roman" w:cs="Times New Roman"/>
          <w:sz w:val="24"/>
          <w:szCs w:val="24"/>
        </w:rPr>
        <w:t xml:space="preserve"> of species of local and commercial interest with </w:t>
      </w:r>
      <w:proofErr w:type="spellStart"/>
      <w:r w:rsidR="00E82F93" w:rsidRPr="00BB715D">
        <w:rPr>
          <w:rFonts w:ascii="Times New Roman" w:hAnsi="Times New Roman" w:cs="Times New Roman"/>
          <w:sz w:val="24"/>
          <w:szCs w:val="24"/>
        </w:rPr>
        <w:t>Fish</w:t>
      </w:r>
      <w:r w:rsidR="002E1FD4" w:rsidRPr="00BB715D">
        <w:rPr>
          <w:rFonts w:ascii="Times New Roman" w:hAnsi="Times New Roman" w:cs="Times New Roman"/>
          <w:sz w:val="24"/>
          <w:szCs w:val="24"/>
        </w:rPr>
        <w:t>path</w:t>
      </w:r>
      <w:proofErr w:type="spellEnd"/>
      <w:r w:rsidR="00E82F93" w:rsidRPr="00BB715D">
        <w:rPr>
          <w:rFonts w:ascii="Times New Roman" w:hAnsi="Times New Roman" w:cs="Times New Roman"/>
          <w:sz w:val="24"/>
          <w:szCs w:val="24"/>
        </w:rPr>
        <w:t xml:space="preserve">, </w:t>
      </w:r>
      <w:r w:rsidR="002E1FD4" w:rsidRPr="00BB715D">
        <w:rPr>
          <w:rFonts w:ascii="Times New Roman" w:hAnsi="Times New Roman" w:cs="Times New Roman"/>
          <w:sz w:val="24"/>
          <w:szCs w:val="24"/>
        </w:rPr>
        <w:t xml:space="preserve">a software used </w:t>
      </w:r>
      <w:r w:rsidR="00B363B8" w:rsidRPr="00BB715D">
        <w:rPr>
          <w:rFonts w:ascii="Times New Roman" w:hAnsi="Times New Roman" w:cs="Times New Roman"/>
          <w:sz w:val="24"/>
          <w:szCs w:val="24"/>
        </w:rPr>
        <w:t>by</w:t>
      </w:r>
      <w:r w:rsidR="002E1FD4" w:rsidRPr="00BB715D">
        <w:rPr>
          <w:rFonts w:ascii="Times New Roman" w:hAnsi="Times New Roman" w:cs="Times New Roman"/>
          <w:sz w:val="24"/>
          <w:szCs w:val="24"/>
        </w:rPr>
        <w:t xml:space="preserve"> researchers </w:t>
      </w:r>
      <w:r w:rsidR="00B363B8" w:rsidRPr="00BB715D">
        <w:rPr>
          <w:rFonts w:ascii="Times New Roman" w:hAnsi="Times New Roman" w:cs="Times New Roman"/>
          <w:sz w:val="24"/>
          <w:szCs w:val="24"/>
        </w:rPr>
        <w:t xml:space="preserve">to </w:t>
      </w:r>
      <w:r w:rsidR="00E800D3">
        <w:rPr>
          <w:rFonts w:ascii="Times New Roman" w:hAnsi="Times New Roman" w:cs="Times New Roman"/>
          <w:sz w:val="24"/>
          <w:szCs w:val="24"/>
        </w:rPr>
        <w:t>evaluate different management scenarios.</w:t>
      </w:r>
    </w:p>
    <w:p w14:paraId="742D365E" w14:textId="77777777" w:rsidR="001C2E55" w:rsidRDefault="00BE67B9"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Project Timeline</w:t>
      </w:r>
      <w:r w:rsidRPr="00BB715D">
        <w:rPr>
          <w:rFonts w:ascii="Times New Roman" w:hAnsi="Times New Roman" w:cs="Times New Roman"/>
          <w:sz w:val="24"/>
          <w:szCs w:val="24"/>
        </w:rPr>
        <w:t xml:space="preserve">: </w:t>
      </w:r>
      <w:r w:rsidR="0018144C">
        <w:rPr>
          <w:rFonts w:ascii="Times New Roman" w:hAnsi="Times New Roman" w:cs="Times New Roman"/>
          <w:sz w:val="24"/>
          <w:szCs w:val="24"/>
          <w:u w:val="single"/>
        </w:rPr>
        <w:t>September</w:t>
      </w:r>
      <w:r w:rsidRPr="00BB715D">
        <w:rPr>
          <w:rFonts w:ascii="Times New Roman" w:hAnsi="Times New Roman" w:cs="Times New Roman"/>
          <w:sz w:val="24"/>
          <w:szCs w:val="24"/>
          <w:u w:val="single"/>
        </w:rPr>
        <w:t xml:space="preserve"> – November 2023</w:t>
      </w:r>
      <w:r w:rsidRPr="00BB715D">
        <w:rPr>
          <w:rFonts w:ascii="Times New Roman" w:hAnsi="Times New Roman" w:cs="Times New Roman"/>
          <w:sz w:val="24"/>
          <w:szCs w:val="24"/>
        </w:rPr>
        <w:t xml:space="preserve">: Focus on Bahasa Indonesia language learning in Java (contingent upon receiving the CLEA award). </w:t>
      </w:r>
      <w:r w:rsidRPr="00BB715D">
        <w:rPr>
          <w:rFonts w:ascii="Times New Roman" w:hAnsi="Times New Roman" w:cs="Times New Roman"/>
          <w:sz w:val="24"/>
          <w:szCs w:val="24"/>
          <w:u w:val="single"/>
        </w:rPr>
        <w:t>December 2023 – May 2024</w:t>
      </w:r>
      <w:r w:rsidRPr="00BB715D">
        <w:rPr>
          <w:rFonts w:ascii="Times New Roman" w:hAnsi="Times New Roman" w:cs="Times New Roman"/>
          <w:sz w:val="24"/>
          <w:szCs w:val="24"/>
        </w:rPr>
        <w:t>: Data collection</w:t>
      </w:r>
      <w:r w:rsidR="0066354A">
        <w:rPr>
          <w:rFonts w:ascii="Times New Roman" w:hAnsi="Times New Roman" w:cs="Times New Roman"/>
          <w:sz w:val="24"/>
          <w:szCs w:val="24"/>
        </w:rPr>
        <w:t>.</w:t>
      </w:r>
      <w:r w:rsidRPr="00BB715D">
        <w:rPr>
          <w:rFonts w:ascii="Times New Roman" w:hAnsi="Times New Roman" w:cs="Times New Roman"/>
          <w:sz w:val="24"/>
          <w:szCs w:val="24"/>
        </w:rPr>
        <w:t xml:space="preserve"> </w:t>
      </w:r>
      <w:r>
        <w:rPr>
          <w:rFonts w:ascii="Times New Roman" w:hAnsi="Times New Roman" w:cs="Times New Roman"/>
          <w:sz w:val="24"/>
          <w:szCs w:val="24"/>
        </w:rPr>
        <w:t>With the help</w:t>
      </w:r>
      <w:r w:rsidR="00E07A82">
        <w:rPr>
          <w:rFonts w:ascii="Times New Roman" w:hAnsi="Times New Roman" w:cs="Times New Roman"/>
          <w:sz w:val="24"/>
          <w:szCs w:val="24"/>
        </w:rPr>
        <w:t xml:space="preserve"> of Blue Forests</w:t>
      </w:r>
      <w:r>
        <w:rPr>
          <w:rFonts w:ascii="Times New Roman" w:hAnsi="Times New Roman" w:cs="Times New Roman"/>
          <w:sz w:val="24"/>
          <w:szCs w:val="24"/>
        </w:rPr>
        <w:t xml:space="preserve">, </w:t>
      </w:r>
      <w:r w:rsidRPr="00BB715D">
        <w:rPr>
          <w:rFonts w:ascii="Times New Roman" w:hAnsi="Times New Roman" w:cs="Times New Roman"/>
          <w:sz w:val="24"/>
          <w:szCs w:val="24"/>
        </w:rPr>
        <w:t xml:space="preserve">I will deploy a BRUV at three different sites in </w:t>
      </w:r>
      <w:proofErr w:type="spellStart"/>
      <w:r w:rsidRPr="00BB715D">
        <w:rPr>
          <w:rFonts w:ascii="Times New Roman" w:hAnsi="Times New Roman" w:cs="Times New Roman"/>
          <w:sz w:val="24"/>
          <w:szCs w:val="24"/>
        </w:rPr>
        <w:t>Tompotana</w:t>
      </w:r>
      <w:proofErr w:type="spellEnd"/>
      <w:r w:rsidRPr="00BB715D">
        <w:rPr>
          <w:rFonts w:ascii="Times New Roman" w:hAnsi="Times New Roman" w:cs="Times New Roman"/>
          <w:sz w:val="24"/>
          <w:szCs w:val="24"/>
        </w:rPr>
        <w:t xml:space="preserve"> village</w:t>
      </w:r>
      <w:r>
        <w:rPr>
          <w:rFonts w:ascii="Times New Roman" w:hAnsi="Times New Roman" w:cs="Times New Roman"/>
          <w:sz w:val="24"/>
          <w:szCs w:val="24"/>
        </w:rPr>
        <w:t>:</w:t>
      </w:r>
      <w:r w:rsidRPr="00BB715D">
        <w:rPr>
          <w:rFonts w:ascii="Times New Roman" w:hAnsi="Times New Roman" w:cs="Times New Roman"/>
          <w:sz w:val="24"/>
          <w:szCs w:val="24"/>
        </w:rPr>
        <w:t xml:space="preserve"> </w:t>
      </w:r>
      <w:r w:rsidRPr="00D57231">
        <w:rPr>
          <w:rFonts w:ascii="Times New Roman" w:hAnsi="Times New Roman" w:cs="Times New Roman"/>
          <w:sz w:val="24"/>
          <w:szCs w:val="24"/>
        </w:rPr>
        <w:t>a site that was restored in the early 2010s, a recently restored site, and a site that still ha</w:t>
      </w:r>
      <w:r w:rsidR="00057F96">
        <w:rPr>
          <w:rFonts w:ascii="Times New Roman" w:hAnsi="Times New Roman" w:cs="Times New Roman"/>
          <w:sz w:val="24"/>
          <w:szCs w:val="24"/>
        </w:rPr>
        <w:t>s</w:t>
      </w:r>
      <w:r w:rsidRPr="00D57231">
        <w:rPr>
          <w:rFonts w:ascii="Times New Roman" w:hAnsi="Times New Roman" w:cs="Times New Roman"/>
          <w:sz w:val="24"/>
          <w:szCs w:val="24"/>
        </w:rPr>
        <w:t xml:space="preserve"> not yet been recovered from mangrove loss. </w:t>
      </w:r>
      <w:r>
        <w:rPr>
          <w:rFonts w:ascii="Times New Roman" w:hAnsi="Times New Roman" w:cs="Times New Roman"/>
          <w:sz w:val="24"/>
          <w:szCs w:val="24"/>
        </w:rPr>
        <w:t xml:space="preserve">The BRUVS will have been purchased prior to the start of the grant using personal funds. </w:t>
      </w:r>
      <w:r w:rsidRPr="00BB715D">
        <w:rPr>
          <w:rFonts w:ascii="Times New Roman" w:hAnsi="Times New Roman" w:cs="Times New Roman"/>
          <w:sz w:val="24"/>
          <w:szCs w:val="24"/>
        </w:rPr>
        <w:t xml:space="preserve">Every day I will analyze these videos and note </w:t>
      </w:r>
    </w:p>
    <w:p w14:paraId="591A4EE4" w14:textId="51EFB98E" w:rsidR="001C2E55" w:rsidRPr="001C2E55" w:rsidRDefault="001C2E55" w:rsidP="001C2E5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Wulfing, Grant Purpose, Page 2</w:t>
      </w:r>
    </w:p>
    <w:p w14:paraId="3037724A" w14:textId="04F2C1EB" w:rsidR="00DF31D1" w:rsidRDefault="00BE67B9" w:rsidP="001C2E55">
      <w:pPr>
        <w:spacing w:after="0" w:line="240" w:lineRule="auto"/>
        <w:rPr>
          <w:rFonts w:ascii="Times New Roman" w:hAnsi="Times New Roman" w:cs="Times New Roman"/>
          <w:sz w:val="24"/>
          <w:szCs w:val="24"/>
        </w:rPr>
      </w:pPr>
      <w:r w:rsidRPr="00BB715D">
        <w:rPr>
          <w:rFonts w:ascii="Times New Roman" w:hAnsi="Times New Roman" w:cs="Times New Roman"/>
          <w:sz w:val="24"/>
          <w:szCs w:val="24"/>
        </w:rPr>
        <w:lastRenderedPageBreak/>
        <w:t xml:space="preserve">the species found, how long they remained detected by the BRUV, and time of day they were spotted. </w:t>
      </w:r>
      <w:r w:rsidRPr="00BB715D">
        <w:rPr>
          <w:rFonts w:ascii="Times New Roman" w:hAnsi="Times New Roman" w:cs="Times New Roman"/>
          <w:sz w:val="24"/>
          <w:szCs w:val="24"/>
          <w:u w:val="single"/>
        </w:rPr>
        <w:t>June 2024</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I will </w:t>
      </w:r>
      <w:r w:rsidR="00B214B6">
        <w:rPr>
          <w:rFonts w:ascii="Times New Roman" w:hAnsi="Times New Roman" w:cs="Times New Roman"/>
          <w:sz w:val="24"/>
          <w:szCs w:val="24"/>
        </w:rPr>
        <w:t>clean and formalize the data for analysis</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calculate the </w:t>
      </w:r>
      <w:r w:rsidRPr="00BB715D">
        <w:rPr>
          <w:rFonts w:ascii="Times New Roman" w:hAnsi="Times New Roman" w:cs="Times New Roman"/>
          <w:sz w:val="24"/>
          <w:szCs w:val="24"/>
        </w:rPr>
        <w:t xml:space="preserve">biodiversity </w:t>
      </w:r>
      <w:r w:rsidR="00E07A82">
        <w:rPr>
          <w:rFonts w:ascii="Times New Roman" w:hAnsi="Times New Roman" w:cs="Times New Roman"/>
          <w:sz w:val="24"/>
          <w:szCs w:val="24"/>
        </w:rPr>
        <w:t>index (a key metric in assessing ecological health)</w:t>
      </w:r>
      <w:r w:rsidRPr="00BB715D">
        <w:rPr>
          <w:rFonts w:ascii="Times New Roman" w:hAnsi="Times New Roman" w:cs="Times New Roman"/>
          <w:sz w:val="24"/>
          <w:szCs w:val="24"/>
        </w:rPr>
        <w:t>, and us</w:t>
      </w:r>
      <w:r w:rsidR="00B214B6">
        <w:rPr>
          <w:rFonts w:ascii="Times New Roman" w:hAnsi="Times New Roman" w:cs="Times New Roman"/>
          <w:sz w:val="24"/>
          <w:szCs w:val="24"/>
        </w:rPr>
        <w:t>e</w:t>
      </w:r>
      <w:r w:rsidRPr="00BB715D">
        <w:rPr>
          <w:rFonts w:ascii="Times New Roman" w:hAnsi="Times New Roman" w:cs="Times New Roman"/>
          <w:sz w:val="24"/>
          <w:szCs w:val="24"/>
        </w:rPr>
        <w:t xml:space="preserve"> </w:t>
      </w:r>
      <w:proofErr w:type="spellStart"/>
      <w:r w:rsidRPr="00BB715D">
        <w:rPr>
          <w:rFonts w:ascii="Times New Roman" w:hAnsi="Times New Roman" w:cs="Times New Roman"/>
          <w:sz w:val="24"/>
          <w:szCs w:val="24"/>
        </w:rPr>
        <w:t>Fishpath</w:t>
      </w:r>
      <w:proofErr w:type="spellEnd"/>
      <w:r w:rsidRPr="00BB715D">
        <w:rPr>
          <w:rFonts w:ascii="Times New Roman" w:hAnsi="Times New Roman" w:cs="Times New Roman"/>
          <w:sz w:val="24"/>
          <w:szCs w:val="24"/>
        </w:rPr>
        <w:t xml:space="preserve"> to create population models and</w:t>
      </w:r>
      <w:r w:rsidR="00B214B6">
        <w:rPr>
          <w:rFonts w:ascii="Times New Roman" w:hAnsi="Times New Roman" w:cs="Times New Roman"/>
          <w:sz w:val="24"/>
          <w:szCs w:val="24"/>
        </w:rPr>
        <w:t xml:space="preserve"> </w:t>
      </w:r>
      <w:r w:rsidR="00F93AB5">
        <w:rPr>
          <w:rFonts w:ascii="Times New Roman" w:hAnsi="Times New Roman" w:cs="Times New Roman"/>
          <w:sz w:val="24"/>
          <w:szCs w:val="24"/>
        </w:rPr>
        <w:t>evaluate different management strategies</w:t>
      </w:r>
      <w:r w:rsidRPr="00BB715D">
        <w:rPr>
          <w:rFonts w:ascii="Times New Roman" w:hAnsi="Times New Roman" w:cs="Times New Roman"/>
          <w:sz w:val="24"/>
          <w:szCs w:val="24"/>
        </w:rPr>
        <w:t xml:space="preserve">. </w:t>
      </w:r>
      <w:r w:rsidRPr="00BB715D">
        <w:rPr>
          <w:rFonts w:ascii="Times New Roman" w:hAnsi="Times New Roman" w:cs="Times New Roman"/>
          <w:sz w:val="24"/>
          <w:szCs w:val="24"/>
          <w:u w:val="single"/>
        </w:rPr>
        <w:t>July – August 2024</w:t>
      </w:r>
      <w:r w:rsidRPr="00BB715D">
        <w:rPr>
          <w:rFonts w:ascii="Times New Roman" w:hAnsi="Times New Roman" w:cs="Times New Roman"/>
          <w:sz w:val="24"/>
          <w:szCs w:val="24"/>
        </w:rPr>
        <w:t xml:space="preserve">: I will discuss results with Dr. Ambo </w:t>
      </w:r>
      <w:proofErr w:type="spellStart"/>
      <w:r w:rsidRPr="00BB715D">
        <w:rPr>
          <w:rFonts w:ascii="Times New Roman" w:hAnsi="Times New Roman" w:cs="Times New Roman"/>
          <w:sz w:val="24"/>
          <w:szCs w:val="24"/>
        </w:rPr>
        <w:t>Rappe</w:t>
      </w:r>
      <w:proofErr w:type="spellEnd"/>
      <w:r w:rsidRPr="00BB715D">
        <w:rPr>
          <w:rFonts w:ascii="Times New Roman" w:hAnsi="Times New Roman" w:cs="Times New Roman"/>
          <w:sz w:val="24"/>
          <w:szCs w:val="24"/>
        </w:rPr>
        <w:t xml:space="preserve"> and begin </w:t>
      </w:r>
      <w:r w:rsidR="0066354A">
        <w:rPr>
          <w:rFonts w:ascii="Times New Roman" w:hAnsi="Times New Roman" w:cs="Times New Roman"/>
          <w:sz w:val="24"/>
          <w:szCs w:val="24"/>
        </w:rPr>
        <w:t>writing our</w:t>
      </w:r>
      <w:r w:rsidRPr="00BB715D">
        <w:rPr>
          <w:rFonts w:ascii="Times New Roman" w:hAnsi="Times New Roman" w:cs="Times New Roman"/>
          <w:sz w:val="24"/>
          <w:szCs w:val="24"/>
        </w:rPr>
        <w:t xml:space="preserve"> conclusions on the benefits of mangrove restoration. </w:t>
      </w:r>
      <w:r w:rsidR="00F93AB5">
        <w:rPr>
          <w:rFonts w:ascii="Times New Roman" w:hAnsi="Times New Roman" w:cs="Times New Roman"/>
          <w:sz w:val="24"/>
          <w:szCs w:val="24"/>
        </w:rPr>
        <w:t>In this time</w:t>
      </w:r>
      <w:r w:rsidR="00805FEF">
        <w:rPr>
          <w:rFonts w:ascii="Times New Roman" w:hAnsi="Times New Roman" w:cs="Times New Roman"/>
          <w:sz w:val="24"/>
          <w:szCs w:val="24"/>
        </w:rPr>
        <w:t>,</w:t>
      </w:r>
      <w:r w:rsidR="00F93AB5">
        <w:rPr>
          <w:rFonts w:ascii="Times New Roman" w:hAnsi="Times New Roman" w:cs="Times New Roman"/>
          <w:sz w:val="24"/>
          <w:szCs w:val="24"/>
        </w:rPr>
        <w:t xml:space="preserve"> I will also work with Blue </w:t>
      </w:r>
      <w:r w:rsidR="003D3E44">
        <w:rPr>
          <w:rFonts w:ascii="Times New Roman" w:hAnsi="Times New Roman" w:cs="Times New Roman"/>
          <w:sz w:val="24"/>
          <w:szCs w:val="24"/>
        </w:rPr>
        <w:t>F</w:t>
      </w:r>
      <w:r w:rsidR="00F93AB5">
        <w:rPr>
          <w:rFonts w:ascii="Times New Roman" w:hAnsi="Times New Roman" w:cs="Times New Roman"/>
          <w:sz w:val="24"/>
          <w:szCs w:val="24"/>
        </w:rPr>
        <w:t>orests in creating research</w:t>
      </w:r>
      <w:r w:rsidR="0066354A">
        <w:rPr>
          <w:rFonts w:ascii="Times New Roman" w:hAnsi="Times New Roman" w:cs="Times New Roman"/>
          <w:sz w:val="24"/>
          <w:szCs w:val="24"/>
        </w:rPr>
        <w:t xml:space="preserve"> </w:t>
      </w:r>
      <w:r w:rsidR="00F93AB5">
        <w:rPr>
          <w:rFonts w:ascii="Times New Roman" w:hAnsi="Times New Roman" w:cs="Times New Roman"/>
          <w:sz w:val="24"/>
          <w:szCs w:val="24"/>
        </w:rPr>
        <w:t>presentations aimed at the local communities in which they work so that they can utilize the findings in their efforts.</w:t>
      </w:r>
      <w:r w:rsidR="00DF31D1">
        <w:rPr>
          <w:rFonts w:ascii="Times New Roman" w:hAnsi="Times New Roman" w:cs="Times New Roman"/>
          <w:sz w:val="24"/>
          <w:szCs w:val="24"/>
        </w:rPr>
        <w:t xml:space="preserve"> </w:t>
      </w:r>
    </w:p>
    <w:p w14:paraId="756DE5A4" w14:textId="28A397E2" w:rsidR="00733D89" w:rsidRPr="00447725" w:rsidRDefault="003D6675"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conducting research, it is essential to connect with the stakeholders of this work as this contextualizes findings and fosters mutually beneficial conservation decisions</w:t>
      </w:r>
      <w:r w:rsidR="001D1F9C">
        <w:rPr>
          <w:rFonts w:ascii="Times New Roman" w:hAnsi="Times New Roman" w:cs="Times New Roman"/>
          <w:sz w:val="24"/>
          <w:szCs w:val="24"/>
        </w:rPr>
        <w:t xml:space="preserve">. </w:t>
      </w:r>
      <w:r w:rsidR="00503037" w:rsidRPr="00BB715D">
        <w:rPr>
          <w:rFonts w:ascii="Times New Roman" w:hAnsi="Times New Roman" w:cs="Times New Roman"/>
          <w:sz w:val="24"/>
          <w:szCs w:val="24"/>
        </w:rPr>
        <w:t>To</w:t>
      </w:r>
      <w:r w:rsidR="00F91E49" w:rsidRPr="00BB715D">
        <w:rPr>
          <w:rFonts w:ascii="Times New Roman" w:hAnsi="Times New Roman" w:cs="Times New Roman"/>
          <w:sz w:val="24"/>
          <w:szCs w:val="24"/>
        </w:rPr>
        <w:t xml:space="preserve"> engage with</w:t>
      </w:r>
      <w:r w:rsidR="00057F96">
        <w:rPr>
          <w:rFonts w:ascii="Times New Roman" w:hAnsi="Times New Roman" w:cs="Times New Roman"/>
          <w:sz w:val="24"/>
          <w:szCs w:val="24"/>
        </w:rPr>
        <w:t xml:space="preserve"> Dr. Ambo </w:t>
      </w:r>
      <w:proofErr w:type="spellStart"/>
      <w:r w:rsidR="00057F96">
        <w:rPr>
          <w:rFonts w:ascii="Times New Roman" w:hAnsi="Times New Roman" w:cs="Times New Roman"/>
          <w:sz w:val="24"/>
          <w:szCs w:val="24"/>
        </w:rPr>
        <w:t>Rappe’s</w:t>
      </w:r>
      <w:proofErr w:type="spellEnd"/>
      <w:r w:rsidR="00057F96">
        <w:rPr>
          <w:rFonts w:ascii="Times New Roman" w:hAnsi="Times New Roman" w:cs="Times New Roman"/>
          <w:sz w:val="24"/>
          <w:szCs w:val="24"/>
        </w:rPr>
        <w:t xml:space="preserve"> students </w:t>
      </w:r>
      <w:ins w:id="2" w:author="m k" w:date="2022-10-06T23:02:00Z">
        <w:r w:rsidR="00B65DFB">
          <w:rPr>
            <w:rFonts w:ascii="Times New Roman" w:hAnsi="Times New Roman" w:cs="Times New Roman"/>
            <w:sz w:val="24"/>
            <w:szCs w:val="24"/>
          </w:rPr>
          <w:t>in</w:t>
        </w:r>
      </w:ins>
      <w:del w:id="3" w:author="m k" w:date="2022-10-06T23:02:00Z">
        <w:r w:rsidR="00057F96" w:rsidDel="00B65DFB">
          <w:rPr>
            <w:rFonts w:ascii="Times New Roman" w:hAnsi="Times New Roman" w:cs="Times New Roman"/>
            <w:sz w:val="24"/>
            <w:szCs w:val="24"/>
          </w:rPr>
          <w:delText>a</w:delText>
        </w:r>
        <w:r w:rsidR="003D012E" w:rsidDel="00B65DFB">
          <w:rPr>
            <w:rFonts w:ascii="Times New Roman" w:hAnsi="Times New Roman" w:cs="Times New Roman"/>
            <w:sz w:val="24"/>
            <w:szCs w:val="24"/>
          </w:rPr>
          <w:delText>t</w:delText>
        </w:r>
      </w:del>
      <w:r w:rsidR="00057F96">
        <w:rPr>
          <w:rFonts w:ascii="Times New Roman" w:hAnsi="Times New Roman" w:cs="Times New Roman"/>
          <w:sz w:val="24"/>
          <w:szCs w:val="24"/>
        </w:rPr>
        <w:t xml:space="preserve"> Makassar, I will </w:t>
      </w:r>
      <w:r w:rsidR="003B1BB2">
        <w:rPr>
          <w:rFonts w:ascii="Times New Roman" w:hAnsi="Times New Roman" w:cs="Times New Roman"/>
          <w:sz w:val="24"/>
          <w:szCs w:val="24"/>
        </w:rPr>
        <w:t>teach</w:t>
      </w:r>
      <w:r w:rsidR="00A7091D" w:rsidRPr="00BB715D">
        <w:rPr>
          <w:rFonts w:ascii="Times New Roman" w:hAnsi="Times New Roman" w:cs="Times New Roman"/>
          <w:sz w:val="24"/>
          <w:szCs w:val="24"/>
        </w:rPr>
        <w:t xml:space="preserve"> weekly</w:t>
      </w:r>
      <w:r w:rsidR="00F91E49" w:rsidRPr="00BB715D">
        <w:rPr>
          <w:rFonts w:ascii="Times New Roman" w:hAnsi="Times New Roman" w:cs="Times New Roman"/>
          <w:sz w:val="24"/>
          <w:szCs w:val="24"/>
        </w:rPr>
        <w:t xml:space="preserve"> </w:t>
      </w:r>
      <w:r w:rsidR="00FA4EFB" w:rsidRPr="00BB715D">
        <w:rPr>
          <w:rFonts w:ascii="Times New Roman" w:hAnsi="Times New Roman" w:cs="Times New Roman"/>
          <w:sz w:val="24"/>
          <w:szCs w:val="24"/>
        </w:rPr>
        <w:t>workshops</w:t>
      </w:r>
      <w:r w:rsidR="00F91E49" w:rsidRPr="00BB715D">
        <w:rPr>
          <w:rFonts w:ascii="Times New Roman" w:hAnsi="Times New Roman" w:cs="Times New Roman"/>
          <w:sz w:val="24"/>
          <w:szCs w:val="24"/>
        </w:rPr>
        <w:t xml:space="preserve"> in the statistical programming language R, a common analysis tool in ecology. I have run similar workshops</w:t>
      </w:r>
      <w:del w:id="4" w:author="m k" w:date="2022-10-06T23:02:00Z">
        <w:r w:rsidR="0061399D" w:rsidRPr="00BB715D" w:rsidDel="00B65DFB">
          <w:rPr>
            <w:rFonts w:ascii="Times New Roman" w:hAnsi="Times New Roman" w:cs="Times New Roman"/>
            <w:sz w:val="24"/>
            <w:szCs w:val="24"/>
          </w:rPr>
          <w:delText xml:space="preserve"> both</w:delText>
        </w:r>
      </w:del>
      <w:r w:rsidR="0061399D" w:rsidRPr="00BB715D">
        <w:rPr>
          <w:rFonts w:ascii="Times New Roman" w:hAnsi="Times New Roman" w:cs="Times New Roman"/>
          <w:sz w:val="24"/>
          <w:szCs w:val="24"/>
        </w:rPr>
        <w:t xml:space="preserve"> when I was working in Bogotá, Colombia and</w:t>
      </w:r>
      <w:r w:rsidR="00F91E49" w:rsidRPr="00BB715D">
        <w:rPr>
          <w:rFonts w:ascii="Times New Roman" w:hAnsi="Times New Roman" w:cs="Times New Roman"/>
          <w:sz w:val="24"/>
          <w:szCs w:val="24"/>
        </w:rPr>
        <w:t xml:space="preserve"> during my master’s program </w:t>
      </w:r>
      <w:r w:rsidR="0061399D" w:rsidRPr="00BB715D">
        <w:rPr>
          <w:rFonts w:ascii="Times New Roman" w:hAnsi="Times New Roman" w:cs="Times New Roman"/>
          <w:sz w:val="24"/>
          <w:szCs w:val="24"/>
        </w:rPr>
        <w:t>so I</w:t>
      </w:r>
      <w:r w:rsidR="00F91E49" w:rsidRPr="00BB715D">
        <w:rPr>
          <w:rFonts w:ascii="Times New Roman" w:hAnsi="Times New Roman" w:cs="Times New Roman"/>
          <w:sz w:val="24"/>
          <w:szCs w:val="24"/>
        </w:rPr>
        <w:t xml:space="preserve"> am familiar with the challenges new students face when learning to code</w:t>
      </w:r>
      <w:r w:rsidR="00882B26">
        <w:rPr>
          <w:rFonts w:ascii="Times New Roman" w:hAnsi="Times New Roman" w:cs="Times New Roman"/>
          <w:sz w:val="24"/>
          <w:szCs w:val="24"/>
        </w:rPr>
        <w:t>.</w:t>
      </w:r>
      <w:r w:rsidR="00733D89" w:rsidRPr="00BB715D">
        <w:rPr>
          <w:rFonts w:ascii="Times New Roman" w:hAnsi="Times New Roman" w:cs="Times New Roman"/>
          <w:sz w:val="24"/>
          <w:szCs w:val="24"/>
        </w:rPr>
        <w:t xml:space="preserve"> </w:t>
      </w:r>
      <w:commentRangeStart w:id="5"/>
      <w:del w:id="6" w:author="m k" w:date="2022-10-06T23:03:00Z">
        <w:r w:rsidR="00447725" w:rsidDel="00B65DFB">
          <w:rPr>
            <w:rFonts w:ascii="Times New Roman" w:hAnsi="Times New Roman" w:cs="Times New Roman"/>
            <w:sz w:val="24"/>
            <w:szCs w:val="24"/>
          </w:rPr>
          <w:delText xml:space="preserve">Blue Forests will also be a key component in helping me connect with the community. </w:delText>
        </w:r>
        <w:r w:rsidR="00447725" w:rsidRPr="00BB715D" w:rsidDel="00B65DFB">
          <w:rPr>
            <w:rFonts w:ascii="Times New Roman" w:hAnsi="Times New Roman" w:cs="Times New Roman"/>
            <w:sz w:val="24"/>
            <w:szCs w:val="24"/>
          </w:rPr>
          <w:delText xml:space="preserve">I intend for this project to </w:delText>
        </w:r>
        <w:r w:rsidR="00447725" w:rsidDel="00B65DFB">
          <w:rPr>
            <w:rFonts w:ascii="Times New Roman" w:hAnsi="Times New Roman" w:cs="Times New Roman"/>
            <w:sz w:val="24"/>
            <w:szCs w:val="24"/>
          </w:rPr>
          <w:delText>aid</w:delText>
        </w:r>
        <w:r w:rsidR="00447725" w:rsidRPr="00BB715D" w:rsidDel="00B65DFB">
          <w:rPr>
            <w:rFonts w:ascii="Times New Roman" w:hAnsi="Times New Roman" w:cs="Times New Roman"/>
            <w:sz w:val="24"/>
            <w:szCs w:val="24"/>
          </w:rPr>
          <w:delText xml:space="preserve"> </w:delText>
        </w:r>
        <w:r w:rsidR="00E800D3" w:rsidDel="00B65DFB">
          <w:rPr>
            <w:rFonts w:ascii="Times New Roman" w:hAnsi="Times New Roman" w:cs="Times New Roman"/>
            <w:sz w:val="24"/>
            <w:szCs w:val="24"/>
          </w:rPr>
          <w:delText>Blue Forests in their</w:delText>
        </w:r>
        <w:r w:rsidR="00447725" w:rsidDel="00B65DFB">
          <w:rPr>
            <w:rFonts w:ascii="Times New Roman" w:hAnsi="Times New Roman" w:cs="Times New Roman"/>
            <w:sz w:val="24"/>
            <w:szCs w:val="24"/>
          </w:rPr>
          <w:delText xml:space="preserve"> </w:delText>
        </w:r>
        <w:r w:rsidR="00447725" w:rsidRPr="00BB715D" w:rsidDel="00B65DFB">
          <w:rPr>
            <w:rFonts w:ascii="Times New Roman" w:hAnsi="Times New Roman" w:cs="Times New Roman"/>
            <w:sz w:val="24"/>
            <w:szCs w:val="24"/>
          </w:rPr>
          <w:delText xml:space="preserve">understanding of the benefits of mangrove forests and </w:delText>
        </w:r>
        <w:r w:rsidR="00057F96" w:rsidDel="00B65DFB">
          <w:rPr>
            <w:rFonts w:ascii="Times New Roman" w:hAnsi="Times New Roman" w:cs="Times New Roman"/>
            <w:sz w:val="24"/>
            <w:szCs w:val="24"/>
          </w:rPr>
          <w:delText xml:space="preserve">to use my findings in presentations to local communities about </w:delText>
        </w:r>
        <w:r w:rsidR="00447725" w:rsidRPr="00BB715D" w:rsidDel="00B65DFB">
          <w:rPr>
            <w:rFonts w:ascii="Times New Roman" w:hAnsi="Times New Roman" w:cs="Times New Roman"/>
            <w:sz w:val="24"/>
            <w:szCs w:val="24"/>
          </w:rPr>
          <w:delText xml:space="preserve">the benefits of mangroves. </w:delText>
        </w:r>
      </w:del>
      <w:ins w:id="7" w:author="m k" w:date="2022-10-06T23:04:00Z">
        <w:r w:rsidR="00B65DFB">
          <w:rPr>
            <w:rFonts w:ascii="Times New Roman" w:hAnsi="Times New Roman" w:cs="Times New Roman"/>
            <w:sz w:val="24"/>
            <w:szCs w:val="24"/>
          </w:rPr>
          <w:t xml:space="preserve">I also plan to write elementary school curriculum </w:t>
        </w:r>
      </w:ins>
      <w:ins w:id="8" w:author="m k" w:date="2022-10-06T23:05:00Z">
        <w:r w:rsidR="00B65DFB">
          <w:rPr>
            <w:rFonts w:ascii="Times New Roman" w:hAnsi="Times New Roman" w:cs="Times New Roman"/>
            <w:sz w:val="24"/>
            <w:szCs w:val="24"/>
          </w:rPr>
          <w:t xml:space="preserve">on the benefits of mangroves to fish stocks for </w:t>
        </w:r>
      </w:ins>
      <w:ins w:id="9" w:author="m k" w:date="2022-10-06T23:16:00Z">
        <w:r w:rsidR="00951A50">
          <w:rPr>
            <w:rFonts w:ascii="Times New Roman" w:hAnsi="Times New Roman" w:cs="Times New Roman"/>
            <w:sz w:val="24"/>
            <w:szCs w:val="24"/>
          </w:rPr>
          <w:t xml:space="preserve">the </w:t>
        </w:r>
      </w:ins>
      <w:ins w:id="10" w:author="m k" w:date="2022-10-06T23:05:00Z">
        <w:r w:rsidR="00B65DFB">
          <w:rPr>
            <w:rFonts w:ascii="Times New Roman" w:hAnsi="Times New Roman" w:cs="Times New Roman"/>
            <w:sz w:val="24"/>
            <w:szCs w:val="24"/>
          </w:rPr>
          <w:t xml:space="preserve">Blue Forests </w:t>
        </w:r>
      </w:ins>
      <w:del w:id="11" w:author="m k" w:date="2022-10-06T23:04:00Z">
        <w:r w:rsidR="00447725" w:rsidRPr="00BB715D" w:rsidDel="00B65DFB">
          <w:rPr>
            <w:rFonts w:ascii="Times New Roman" w:hAnsi="Times New Roman" w:cs="Times New Roman"/>
            <w:sz w:val="24"/>
            <w:szCs w:val="24"/>
          </w:rPr>
          <w:delText xml:space="preserve">Further, </w:delText>
        </w:r>
      </w:del>
      <w:del w:id="12" w:author="m k" w:date="2022-10-06T23:05:00Z">
        <w:r w:rsidR="00447725" w:rsidRPr="00BB715D" w:rsidDel="00254B07">
          <w:rPr>
            <w:rFonts w:ascii="Times New Roman" w:hAnsi="Times New Roman" w:cs="Times New Roman"/>
            <w:sz w:val="24"/>
            <w:szCs w:val="24"/>
          </w:rPr>
          <w:delText xml:space="preserve">Blue Forests has an </w:delText>
        </w:r>
      </w:del>
      <w:r w:rsidR="00447725" w:rsidRPr="00BB715D">
        <w:rPr>
          <w:rFonts w:ascii="Times New Roman" w:hAnsi="Times New Roman" w:cs="Times New Roman"/>
          <w:sz w:val="24"/>
          <w:szCs w:val="24"/>
        </w:rPr>
        <w:t xml:space="preserve">annual field school for local children in </w:t>
      </w:r>
      <w:commentRangeStart w:id="13"/>
      <w:r w:rsidR="00447725" w:rsidRPr="00BB715D">
        <w:rPr>
          <w:rFonts w:ascii="Times New Roman" w:hAnsi="Times New Roman" w:cs="Times New Roman"/>
          <w:sz w:val="24"/>
          <w:szCs w:val="24"/>
        </w:rPr>
        <w:t>the communities they work in</w:t>
      </w:r>
      <w:commentRangeEnd w:id="13"/>
      <w:r w:rsidR="00951A50">
        <w:rPr>
          <w:rStyle w:val="CommentReference"/>
        </w:rPr>
        <w:commentReference w:id="13"/>
      </w:r>
      <w:r w:rsidR="00447725" w:rsidRPr="00BB715D">
        <w:rPr>
          <w:rFonts w:ascii="Times New Roman" w:hAnsi="Times New Roman" w:cs="Times New Roman"/>
          <w:sz w:val="24"/>
          <w:szCs w:val="24"/>
        </w:rPr>
        <w:t xml:space="preserve">. </w:t>
      </w:r>
      <w:commentRangeEnd w:id="5"/>
      <w:r w:rsidR="00254B07">
        <w:rPr>
          <w:rStyle w:val="CommentReference"/>
        </w:rPr>
        <w:commentReference w:id="5"/>
      </w:r>
      <w:del w:id="14" w:author="m k" w:date="2022-10-06T23:05:00Z">
        <w:r w:rsidR="00447725" w:rsidRPr="00BB715D" w:rsidDel="00254B07">
          <w:rPr>
            <w:rFonts w:ascii="Times New Roman" w:hAnsi="Times New Roman" w:cs="Times New Roman"/>
            <w:sz w:val="24"/>
            <w:szCs w:val="24"/>
          </w:rPr>
          <w:delText>I will aid them in programming and running this field school, along with creating curriculum to help with education on the benefits of mangroves on fish stocks.</w:delText>
        </w:r>
      </w:del>
    </w:p>
    <w:p w14:paraId="7B09D700" w14:textId="79445F9E" w:rsidR="003D3E44" w:rsidRPr="004E3192" w:rsidRDefault="003D012E" w:rsidP="003D012E">
      <w:pPr>
        <w:spacing w:after="0" w:line="240" w:lineRule="auto"/>
        <w:ind w:firstLine="720"/>
        <w:rPr>
          <w:rFonts w:ascii="Times New Roman" w:hAnsi="Times New Roman" w:cs="Times New Roman"/>
          <w:sz w:val="24"/>
          <w:szCs w:val="24"/>
        </w:rPr>
      </w:pPr>
      <w:r w:rsidRPr="0039408B">
        <w:rPr>
          <w:rFonts w:ascii="Times New Roman" w:hAnsi="Times New Roman" w:cs="Times New Roman"/>
          <w:sz w:val="24"/>
          <w:szCs w:val="24"/>
        </w:rPr>
        <w:t xml:space="preserve">I have </w:t>
      </w:r>
      <w:r w:rsidR="001C2E55">
        <w:rPr>
          <w:rFonts w:ascii="Times New Roman" w:hAnsi="Times New Roman" w:cs="Times New Roman"/>
          <w:sz w:val="24"/>
          <w:szCs w:val="24"/>
        </w:rPr>
        <w:t>extensive</w:t>
      </w:r>
      <w:r w:rsidRPr="0039408B">
        <w:rPr>
          <w:rFonts w:ascii="Times New Roman" w:hAnsi="Times New Roman" w:cs="Times New Roman"/>
          <w:sz w:val="24"/>
          <w:szCs w:val="24"/>
        </w:rPr>
        <w:t xml:space="preserve"> experience conducting fisheries research. In 2017, I interned for the National Oceanic and Atmospheric Administration, developing population models of Pacific fishes and identifying species in the Eastern Pacific. Currently, I am getting my master’s degree at the University of New Hampshire. As a quantitative ecologist, my master’s thesis addresses data deficiencies in small-scale fisheries and analyzes the process and outcomes of decision making by stakeholders. I hope to continue this </w:t>
      </w:r>
      <w:r w:rsidR="0039408B" w:rsidRPr="0039408B">
        <w:rPr>
          <w:rFonts w:ascii="Times New Roman" w:hAnsi="Times New Roman" w:cs="Times New Roman"/>
          <w:sz w:val="24"/>
          <w:szCs w:val="24"/>
        </w:rPr>
        <w:t>field of research, which is why I plan to partner with Blue Forests during my Fulbright year</w:t>
      </w:r>
      <w:r w:rsidRPr="003D012E">
        <w:rPr>
          <w:rFonts w:ascii="Times New Roman" w:hAnsi="Times New Roman" w:cs="Times New Roman"/>
          <w:sz w:val="24"/>
          <w:szCs w:val="24"/>
        </w:rPr>
        <w:t>. My past field experiences have also taught me when living in coastal communities, it is essential to build relationships between scientists and stakeholders</w:t>
      </w:r>
      <w:commentRangeStart w:id="15"/>
      <w:r w:rsidRPr="003D012E">
        <w:rPr>
          <w:rFonts w:ascii="Times New Roman" w:hAnsi="Times New Roman" w:cs="Times New Roman"/>
          <w:sz w:val="24"/>
          <w:szCs w:val="24"/>
        </w:rPr>
        <w:t>. At Louisiana Universities Marine Consortium, I worked in a lab studying coastal restoration in Louisiana’s marshland where coastal erosion is threatening the homes and livelihood of the local community. The goal of this project was not just to understand the impacts of coastal erosion, but to effectively communicate those impacts to the communities most affected. I got to work with a team of scientists trying to understand the drivers of this erosion and communicate this to those who live there. Having seen firsthand ho</w:t>
      </w:r>
      <w:r w:rsidR="0039408B">
        <w:rPr>
          <w:rFonts w:ascii="Times New Roman" w:hAnsi="Times New Roman" w:cs="Times New Roman"/>
          <w:sz w:val="24"/>
          <w:szCs w:val="24"/>
        </w:rPr>
        <w:t>w</w:t>
      </w:r>
      <w:r w:rsidRPr="003D012E">
        <w:rPr>
          <w:rFonts w:ascii="Times New Roman" w:hAnsi="Times New Roman" w:cs="Times New Roman"/>
          <w:sz w:val="24"/>
          <w:szCs w:val="24"/>
        </w:rPr>
        <w:t xml:space="preserve"> marine conservation research impacts people living in coastal areas, I understand the importance of fostering relationships with the local community not only to build trust but also to incorporate local knowledge to better institute practical conservation practices.</w:t>
      </w:r>
      <w:commentRangeEnd w:id="15"/>
      <w:r w:rsidR="00254B07">
        <w:rPr>
          <w:rStyle w:val="CommentReference"/>
        </w:rPr>
        <w:commentReference w:id="15"/>
      </w:r>
    </w:p>
    <w:p w14:paraId="679A7D4D" w14:textId="7DA28A06" w:rsidR="001559B8" w:rsidRDefault="00583A55" w:rsidP="003D012E">
      <w:pPr>
        <w:spacing w:after="0" w:line="240" w:lineRule="auto"/>
        <w:ind w:firstLine="720"/>
        <w:rPr>
          <w:rFonts w:ascii="Times New Roman" w:hAnsi="Times New Roman" w:cs="Times New Roman"/>
          <w:sz w:val="24"/>
          <w:szCs w:val="24"/>
        </w:rPr>
      </w:pPr>
      <w:commentRangeStart w:id="16"/>
      <w:r w:rsidRPr="00BB715D">
        <w:rPr>
          <w:rFonts w:ascii="Times New Roman" w:hAnsi="Times New Roman" w:cs="Times New Roman"/>
          <w:sz w:val="24"/>
          <w:szCs w:val="24"/>
        </w:rPr>
        <w:t>After</w:t>
      </w:r>
      <w:commentRangeEnd w:id="16"/>
      <w:r w:rsidR="0039408B">
        <w:rPr>
          <w:rStyle w:val="CommentReference"/>
        </w:rPr>
        <w:commentReference w:id="16"/>
      </w:r>
      <w:r w:rsidRPr="00BB715D">
        <w:rPr>
          <w:rFonts w:ascii="Times New Roman" w:hAnsi="Times New Roman" w:cs="Times New Roman"/>
          <w:sz w:val="24"/>
          <w:szCs w:val="24"/>
        </w:rPr>
        <w:t xml:space="preserve"> </w:t>
      </w:r>
      <w:r w:rsidR="009F7A20" w:rsidRPr="00BB715D">
        <w:rPr>
          <w:rFonts w:ascii="Times New Roman" w:hAnsi="Times New Roman" w:cs="Times New Roman"/>
          <w:sz w:val="24"/>
          <w:szCs w:val="24"/>
        </w:rPr>
        <w:t>Fulbright</w:t>
      </w:r>
      <w:r w:rsidR="00B83C32" w:rsidRPr="00BB715D">
        <w:rPr>
          <w:rFonts w:ascii="Times New Roman" w:hAnsi="Times New Roman" w:cs="Times New Roman"/>
          <w:sz w:val="24"/>
          <w:szCs w:val="24"/>
        </w:rPr>
        <w:t>, I plan to apply for jobs</w:t>
      </w:r>
      <w:r w:rsidRPr="00BB715D">
        <w:rPr>
          <w:rFonts w:ascii="Times New Roman" w:hAnsi="Times New Roman" w:cs="Times New Roman"/>
          <w:sz w:val="24"/>
          <w:szCs w:val="24"/>
        </w:rPr>
        <w:t xml:space="preserve"> a</w:t>
      </w:r>
      <w:r w:rsidR="00B83C32" w:rsidRPr="00BB715D">
        <w:rPr>
          <w:rFonts w:ascii="Times New Roman" w:hAnsi="Times New Roman" w:cs="Times New Roman"/>
          <w:sz w:val="24"/>
          <w:szCs w:val="24"/>
        </w:rPr>
        <w:t>t an</w:t>
      </w:r>
      <w:r w:rsidRPr="00BB715D">
        <w:rPr>
          <w:rFonts w:ascii="Times New Roman" w:hAnsi="Times New Roman" w:cs="Times New Roman"/>
          <w:sz w:val="24"/>
          <w:szCs w:val="24"/>
        </w:rPr>
        <w:t xml:space="preserve"> NGO or government agency to better understand and quantify the status of our world’s small-scale fisheries. T</w:t>
      </w:r>
      <w:r w:rsidR="002D6D52">
        <w:rPr>
          <w:rFonts w:ascii="Times New Roman" w:hAnsi="Times New Roman" w:cs="Times New Roman"/>
          <w:sz w:val="24"/>
          <w:szCs w:val="24"/>
        </w:rPr>
        <w:t>his Fulbright project will be a building block toward that</w:t>
      </w:r>
      <w:r w:rsidRPr="00BB715D">
        <w:rPr>
          <w:rFonts w:ascii="Times New Roman" w:hAnsi="Times New Roman" w:cs="Times New Roman"/>
          <w:sz w:val="24"/>
          <w:szCs w:val="24"/>
        </w:rPr>
        <w:t xml:space="preserve"> goal as it will </w:t>
      </w:r>
      <w:r w:rsidR="00917CBC">
        <w:rPr>
          <w:rFonts w:ascii="Times New Roman" w:hAnsi="Times New Roman" w:cs="Times New Roman"/>
          <w:sz w:val="24"/>
          <w:szCs w:val="24"/>
        </w:rPr>
        <w:t xml:space="preserve">give me hands on experience in addressing the issues </w:t>
      </w:r>
      <w:del w:id="17" w:author="m k" w:date="2022-10-06T23:12:00Z">
        <w:r w:rsidR="00917CBC" w:rsidDel="00254B07">
          <w:rPr>
            <w:rFonts w:ascii="Times New Roman" w:hAnsi="Times New Roman" w:cs="Times New Roman"/>
            <w:sz w:val="24"/>
            <w:szCs w:val="24"/>
          </w:rPr>
          <w:delText xml:space="preserve">that </w:delText>
        </w:r>
      </w:del>
      <w:r w:rsidR="00917CBC">
        <w:rPr>
          <w:rFonts w:ascii="Times New Roman" w:hAnsi="Times New Roman" w:cs="Times New Roman"/>
          <w:sz w:val="24"/>
          <w:szCs w:val="24"/>
        </w:rPr>
        <w:t>small</w:t>
      </w:r>
      <w:ins w:id="18" w:author="m k" w:date="2022-10-06T23:11:00Z">
        <w:r w:rsidR="00254B07">
          <w:rPr>
            <w:rFonts w:ascii="Times New Roman" w:hAnsi="Times New Roman" w:cs="Times New Roman"/>
            <w:sz w:val="24"/>
            <w:szCs w:val="24"/>
          </w:rPr>
          <w:t>-</w:t>
        </w:r>
      </w:ins>
      <w:r w:rsidR="00917CBC">
        <w:rPr>
          <w:rFonts w:ascii="Times New Roman" w:hAnsi="Times New Roman" w:cs="Times New Roman"/>
          <w:sz w:val="24"/>
          <w:szCs w:val="24"/>
        </w:rPr>
        <w:t>scale fisheries face</w:t>
      </w:r>
      <w:r w:rsidR="00BE11C3">
        <w:rPr>
          <w:rFonts w:ascii="Times New Roman" w:hAnsi="Times New Roman" w:cs="Times New Roman"/>
          <w:sz w:val="24"/>
          <w:szCs w:val="24"/>
        </w:rPr>
        <w:t xml:space="preserve">. </w:t>
      </w:r>
      <w:r w:rsidR="002D6D52">
        <w:rPr>
          <w:rFonts w:ascii="Times New Roman" w:hAnsi="Times New Roman" w:cs="Times New Roman"/>
          <w:sz w:val="24"/>
          <w:szCs w:val="24"/>
        </w:rPr>
        <w:t>Most crucially</w:t>
      </w:r>
      <w:r w:rsidR="00BE11C3">
        <w:rPr>
          <w:rFonts w:ascii="Times New Roman" w:hAnsi="Times New Roman" w:cs="Times New Roman"/>
          <w:sz w:val="24"/>
          <w:szCs w:val="24"/>
        </w:rPr>
        <w:t xml:space="preserve">, I will learn how to communicate these findings to the people most affected by environmental change. </w:t>
      </w:r>
      <w:r w:rsidR="00F9773C">
        <w:rPr>
          <w:rFonts w:ascii="Times New Roman" w:hAnsi="Times New Roman" w:cs="Times New Roman"/>
          <w:sz w:val="24"/>
          <w:szCs w:val="24"/>
        </w:rPr>
        <w:t xml:space="preserve">Further, as many NGOs </w:t>
      </w:r>
      <w:r w:rsidR="00447725">
        <w:rPr>
          <w:rFonts w:ascii="Times New Roman" w:hAnsi="Times New Roman" w:cs="Times New Roman"/>
          <w:sz w:val="24"/>
          <w:szCs w:val="24"/>
        </w:rPr>
        <w:t>work with global datasets, I hope to utilize the relationships and connections I make in Indonesia to help bridge the gap between small</w:t>
      </w:r>
      <w:r w:rsidR="00AF70AF">
        <w:rPr>
          <w:rFonts w:ascii="Times New Roman" w:hAnsi="Times New Roman" w:cs="Times New Roman"/>
          <w:sz w:val="24"/>
          <w:szCs w:val="24"/>
        </w:rPr>
        <w:t>-</w:t>
      </w:r>
      <w:r w:rsidR="00447725">
        <w:rPr>
          <w:rFonts w:ascii="Times New Roman" w:hAnsi="Times New Roman" w:cs="Times New Roman"/>
          <w:sz w:val="24"/>
          <w:szCs w:val="24"/>
        </w:rPr>
        <w:t xml:space="preserve">scale fisheries and these </w:t>
      </w:r>
      <w:r w:rsidR="00AF70AF">
        <w:rPr>
          <w:rFonts w:ascii="Times New Roman" w:hAnsi="Times New Roman" w:cs="Times New Roman"/>
          <w:sz w:val="24"/>
          <w:szCs w:val="24"/>
        </w:rPr>
        <w:t>large-scale</w:t>
      </w:r>
      <w:r w:rsidR="00447725">
        <w:rPr>
          <w:rFonts w:ascii="Times New Roman" w:hAnsi="Times New Roman" w:cs="Times New Roman"/>
          <w:sz w:val="24"/>
          <w:szCs w:val="24"/>
        </w:rPr>
        <w:t xml:space="preserve"> databases. </w:t>
      </w:r>
      <w:r w:rsidR="00BE11C3">
        <w:rPr>
          <w:rFonts w:ascii="Times New Roman" w:hAnsi="Times New Roman" w:cs="Times New Roman"/>
          <w:sz w:val="24"/>
          <w:szCs w:val="24"/>
        </w:rPr>
        <w:t xml:space="preserve">Indonesia is home to one of the largest networks of </w:t>
      </w:r>
      <w:r w:rsidR="00447725">
        <w:rPr>
          <w:rFonts w:ascii="Times New Roman" w:hAnsi="Times New Roman" w:cs="Times New Roman"/>
          <w:sz w:val="24"/>
          <w:szCs w:val="24"/>
        </w:rPr>
        <w:t>small-scale</w:t>
      </w:r>
      <w:r w:rsidR="00BE11C3">
        <w:rPr>
          <w:rFonts w:ascii="Times New Roman" w:hAnsi="Times New Roman" w:cs="Times New Roman"/>
          <w:sz w:val="24"/>
          <w:szCs w:val="24"/>
        </w:rPr>
        <w:t xml:space="preserve"> fisheries in the world</w:t>
      </w:r>
      <w:ins w:id="19" w:author="m k" w:date="2022-10-06T23:13:00Z">
        <w:r w:rsidR="00254B07">
          <w:rPr>
            <w:rFonts w:ascii="Times New Roman" w:hAnsi="Times New Roman" w:cs="Times New Roman"/>
            <w:sz w:val="24"/>
            <w:szCs w:val="24"/>
          </w:rPr>
          <w:t>. I think research</w:t>
        </w:r>
      </w:ins>
      <w:ins w:id="20" w:author="m k" w:date="2022-10-06T23:14:00Z">
        <w:r w:rsidR="00254B07">
          <w:rPr>
            <w:rFonts w:ascii="Times New Roman" w:hAnsi="Times New Roman" w:cs="Times New Roman"/>
            <w:sz w:val="24"/>
            <w:szCs w:val="24"/>
          </w:rPr>
          <w:t xml:space="preserve"> on the effects of restoration</w:t>
        </w:r>
      </w:ins>
      <w:ins w:id="21" w:author="m k" w:date="2022-10-06T23:13:00Z">
        <w:r w:rsidR="00254B07">
          <w:rPr>
            <w:rFonts w:ascii="Times New Roman" w:hAnsi="Times New Roman" w:cs="Times New Roman"/>
            <w:sz w:val="24"/>
            <w:szCs w:val="24"/>
          </w:rPr>
          <w:t xml:space="preserve"> in such a se</w:t>
        </w:r>
      </w:ins>
      <w:ins w:id="22" w:author="m k" w:date="2022-10-06T23:14:00Z">
        <w:r w:rsidR="00254B07">
          <w:rPr>
            <w:rFonts w:ascii="Times New Roman" w:hAnsi="Times New Roman" w:cs="Times New Roman"/>
            <w:sz w:val="24"/>
            <w:szCs w:val="24"/>
          </w:rPr>
          <w:t>tting would be good training for future</w:t>
        </w:r>
      </w:ins>
      <w:ins w:id="23" w:author="m k" w:date="2022-10-06T23:15:00Z">
        <w:r w:rsidR="00254B07">
          <w:rPr>
            <w:rFonts w:ascii="Times New Roman" w:hAnsi="Times New Roman" w:cs="Times New Roman"/>
            <w:sz w:val="24"/>
            <w:szCs w:val="24"/>
          </w:rPr>
          <w:t xml:space="preserve"> fish </w:t>
        </w:r>
      </w:ins>
      <w:ins w:id="24" w:author="m k" w:date="2022-10-06T23:14:00Z">
        <w:r w:rsidR="00254B07">
          <w:rPr>
            <w:rFonts w:ascii="Times New Roman" w:hAnsi="Times New Roman" w:cs="Times New Roman"/>
            <w:sz w:val="24"/>
            <w:szCs w:val="24"/>
          </w:rPr>
          <w:t xml:space="preserve">conservation </w:t>
        </w:r>
        <w:r w:rsidR="00254B07">
          <w:rPr>
            <w:rFonts w:ascii="Times New Roman" w:hAnsi="Times New Roman" w:cs="Times New Roman"/>
            <w:sz w:val="24"/>
            <w:szCs w:val="24"/>
          </w:rPr>
          <w:lastRenderedPageBreak/>
          <w:t>research</w:t>
        </w:r>
      </w:ins>
      <w:ins w:id="25" w:author="m k" w:date="2022-10-06T23:15:00Z">
        <w:r w:rsidR="00254B07">
          <w:rPr>
            <w:rFonts w:ascii="Times New Roman" w:hAnsi="Times New Roman" w:cs="Times New Roman"/>
            <w:sz w:val="24"/>
            <w:szCs w:val="24"/>
          </w:rPr>
          <w:t xml:space="preserve"> I hope to help with.</w:t>
        </w:r>
      </w:ins>
      <w:del w:id="26" w:author="m k" w:date="2022-10-06T23:13:00Z">
        <w:r w:rsidR="00BE11C3" w:rsidDel="00254B07">
          <w:rPr>
            <w:rFonts w:ascii="Times New Roman" w:hAnsi="Times New Roman" w:cs="Times New Roman"/>
            <w:sz w:val="24"/>
            <w:szCs w:val="24"/>
          </w:rPr>
          <w:delText>,</w:delText>
        </w:r>
      </w:del>
      <w:del w:id="27" w:author="m k" w:date="2022-10-06T23:15:00Z">
        <w:r w:rsidR="00BE11C3" w:rsidDel="00254B07">
          <w:rPr>
            <w:rFonts w:ascii="Times New Roman" w:hAnsi="Times New Roman" w:cs="Times New Roman"/>
            <w:sz w:val="24"/>
            <w:szCs w:val="24"/>
          </w:rPr>
          <w:delText xml:space="preserve"> and to better understand how conservation efforts are affecting </w:delText>
        </w:r>
        <w:r w:rsidR="003B5AF6" w:rsidDel="00254B07">
          <w:rPr>
            <w:rFonts w:ascii="Times New Roman" w:hAnsi="Times New Roman" w:cs="Times New Roman"/>
            <w:sz w:val="24"/>
            <w:szCs w:val="24"/>
          </w:rPr>
          <w:delText xml:space="preserve">fisheries here would be a vital understanding that could be applied to </w:delText>
        </w:r>
        <w:r w:rsidR="00DF31D1" w:rsidDel="00254B07">
          <w:rPr>
            <w:rFonts w:ascii="Times New Roman" w:hAnsi="Times New Roman" w:cs="Times New Roman"/>
            <w:sz w:val="24"/>
            <w:szCs w:val="24"/>
          </w:rPr>
          <w:delText>fishing conservation</w:delText>
        </w:r>
        <w:r w:rsidR="003B5AF6" w:rsidDel="00254B07">
          <w:rPr>
            <w:rFonts w:ascii="Times New Roman" w:hAnsi="Times New Roman" w:cs="Times New Roman"/>
            <w:sz w:val="24"/>
            <w:szCs w:val="24"/>
          </w:rPr>
          <w:delText xml:space="preserve"> around the world.</w:delText>
        </w:r>
      </w:del>
    </w:p>
    <w:sectPr w:rsidR="001559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10-08T09:14:00Z" w:initials="SW">
    <w:p w14:paraId="1719D317" w14:textId="77777777" w:rsidR="00BD7239" w:rsidRDefault="00BD7239" w:rsidP="000F5ED3">
      <w:pPr>
        <w:pStyle w:val="CommentText"/>
      </w:pPr>
      <w:r>
        <w:rPr>
          <w:rStyle w:val="CommentReference"/>
        </w:rPr>
        <w:annotationRef/>
      </w:r>
      <w:r>
        <w:rPr>
          <w:color w:val="222222"/>
          <w:highlight w:val="white"/>
        </w:rPr>
        <w:t>One other suggestion is your title. Maybe throw in science-based management and drop Tanakeke. It's catchier and doesn't lose the reader with a remote place name. You're hoping to do research to see effects of restoration. That sounds like the middle stage of science-based management to me.</w:t>
      </w:r>
      <w:r>
        <w:t xml:space="preserve"> </w:t>
      </w:r>
    </w:p>
  </w:comment>
  <w:comment w:id="13" w:author="m k" w:date="2022-10-06T23:17:00Z" w:initials="lm">
    <w:p w14:paraId="27068CF3" w14:textId="20629B7F" w:rsidR="00951A50" w:rsidRDefault="00951A50">
      <w:pPr>
        <w:pStyle w:val="CommentText"/>
      </w:pPr>
      <w:r>
        <w:rPr>
          <w:rStyle w:val="CommentReference"/>
        </w:rPr>
        <w:annotationRef/>
      </w:r>
      <w:r>
        <w:t>Better to specify: in the five schools/eight villages they work in.</w:t>
      </w:r>
    </w:p>
  </w:comment>
  <w:comment w:id="5" w:author="m k" w:date="2022-10-06T23:07:00Z" w:initials="lm">
    <w:p w14:paraId="7CC5F7D7" w14:textId="4FBB29DF" w:rsidR="00254B07" w:rsidRDefault="00254B07">
      <w:pPr>
        <w:pStyle w:val="CommentText"/>
      </w:pPr>
      <w:r>
        <w:rPr>
          <w:rStyle w:val="CommentReference"/>
        </w:rPr>
        <w:annotationRef/>
      </w:r>
      <w:r>
        <w:t>You see how I flipped this section to focus on writing curriculum rather than helping Blue Forests? This is the restructuring I meant.</w:t>
      </w:r>
    </w:p>
  </w:comment>
  <w:comment w:id="15" w:author="m k" w:date="2022-10-06T23:11:00Z" w:initials="lm">
    <w:p w14:paraId="5A421DA3" w14:textId="550CFC7F" w:rsidR="00254B07" w:rsidRDefault="00254B07">
      <w:pPr>
        <w:pStyle w:val="CommentText"/>
      </w:pPr>
      <w:r>
        <w:rPr>
          <w:rStyle w:val="CommentReference"/>
        </w:rPr>
        <w:annotationRef/>
      </w:r>
      <w:r>
        <w:t xml:space="preserve">This is good stuff, and your lived life </w:t>
      </w:r>
      <w:r>
        <w:sym w:font="Wingdings" w:char="F04A"/>
      </w:r>
      <w:r>
        <w:t xml:space="preserve">. I’d chase it w a sentence </w:t>
      </w:r>
      <w:r>
        <w:t>abt how you want to do smthg similar in Tanakeke. EG: I hope to bring similar science-based management and restoration information to the communities I will work with in Sulawesi.</w:t>
      </w:r>
    </w:p>
  </w:comment>
  <w:comment w:id="16" w:author="Sophie Wulfing" w:date="2022-10-06T12:18:00Z" w:initials="SW">
    <w:p w14:paraId="3D04458A" w14:textId="77777777" w:rsidR="00254B07" w:rsidRDefault="00254B07">
      <w:pPr>
        <w:pStyle w:val="CommentText"/>
      </w:pPr>
      <w:r>
        <w:rPr>
          <w:rStyle w:val="CommentReference"/>
        </w:rPr>
        <w:annotationRef/>
      </w:r>
      <w:r>
        <w:t>MK wouldn't emphasize goals. Instead:</w:t>
      </w:r>
    </w:p>
    <w:p w14:paraId="67EC99DE" w14:textId="77777777" w:rsidR="00254B07" w:rsidRDefault="00254B07">
      <w:pPr>
        <w:pStyle w:val="CommentText"/>
      </w:pPr>
      <w:r>
        <w:t>-</w:t>
      </w:r>
      <w:r>
        <w:t>bring back to fisheries assessment</w:t>
      </w:r>
    </w:p>
    <w:p w14:paraId="7AD7D893" w14:textId="77777777" w:rsidR="00254B07" w:rsidRDefault="00254B07">
      <w:pPr>
        <w:pStyle w:val="CommentText"/>
      </w:pPr>
      <w:r>
        <w:t>-importance for local/regional community</w:t>
      </w:r>
    </w:p>
    <w:p w14:paraId="1E9B46D5" w14:textId="77777777" w:rsidR="00254B07" w:rsidRDefault="00254B07" w:rsidP="00B65DFB">
      <w:pPr>
        <w:pStyle w:val="CommentText"/>
      </w:pPr>
      <w:r>
        <w:t xml:space="preserve">-rarity of work in published </w:t>
      </w:r>
      <w:r>
        <w:t>english sci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9D317" w15:done="0"/>
  <w15:commentEx w15:paraId="27068CF3" w15:done="0"/>
  <w15:commentEx w15:paraId="7CC5F7D7" w15:done="0"/>
  <w15:commentEx w15:paraId="5A421DA3" w15:done="0"/>
  <w15:commentEx w15:paraId="1E9B4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BBE02" w16cex:dateUtc="2022-10-08T13:14:00Z"/>
  <w16cex:commentExtensible w16cex:durableId="26E94607" w16cex:dateUtc="2022-10-06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9D317" w16cid:durableId="26EBBE02"/>
  <w16cid:commentId w16cid:paraId="27068CF3" w16cid:durableId="26EBBDF2"/>
  <w16cid:commentId w16cid:paraId="7CC5F7D7" w16cid:durableId="26EBBDF3"/>
  <w16cid:commentId w16cid:paraId="5A421DA3" w16cid:durableId="26EBBDF4"/>
  <w16cid:commentId w16cid:paraId="1E9B46D5" w16cid:durableId="26E94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0FEF" w14:textId="77777777" w:rsidR="005167ED" w:rsidRDefault="005167ED" w:rsidP="004F64D0">
      <w:pPr>
        <w:spacing w:after="0" w:line="240" w:lineRule="auto"/>
      </w:pPr>
      <w:r>
        <w:separator/>
      </w:r>
    </w:p>
  </w:endnote>
  <w:endnote w:type="continuationSeparator" w:id="0">
    <w:p w14:paraId="641F1B02" w14:textId="77777777" w:rsidR="005167ED" w:rsidRDefault="005167ED" w:rsidP="004F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FE45" w14:textId="77777777" w:rsidR="005167ED" w:rsidRDefault="005167ED" w:rsidP="004F64D0">
      <w:pPr>
        <w:spacing w:after="0" w:line="240" w:lineRule="auto"/>
      </w:pPr>
      <w:r>
        <w:separator/>
      </w:r>
    </w:p>
  </w:footnote>
  <w:footnote w:type="continuationSeparator" w:id="0">
    <w:p w14:paraId="548CC5BE" w14:textId="77777777" w:rsidR="005167ED" w:rsidRDefault="005167ED" w:rsidP="004F6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18"/>
    <w:multiLevelType w:val="hybridMultilevel"/>
    <w:tmpl w:val="535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547C"/>
    <w:multiLevelType w:val="hybridMultilevel"/>
    <w:tmpl w:val="F160A92A"/>
    <w:lvl w:ilvl="0" w:tplc="2A60F2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F14E5"/>
    <w:multiLevelType w:val="hybridMultilevel"/>
    <w:tmpl w:val="7874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8445689">
    <w:abstractNumId w:val="4"/>
  </w:num>
  <w:num w:numId="2" w16cid:durableId="1034964530">
    <w:abstractNumId w:val="1"/>
  </w:num>
  <w:num w:numId="3" w16cid:durableId="1169173201">
    <w:abstractNumId w:val="2"/>
  </w:num>
  <w:num w:numId="4" w16cid:durableId="612829523">
    <w:abstractNumId w:val="0"/>
  </w:num>
  <w:num w:numId="5" w16cid:durableId="140537496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5B1"/>
    <w:rsid w:val="00001530"/>
    <w:rsid w:val="00017562"/>
    <w:rsid w:val="00043532"/>
    <w:rsid w:val="00050247"/>
    <w:rsid w:val="00054E14"/>
    <w:rsid w:val="00057F96"/>
    <w:rsid w:val="00063D1C"/>
    <w:rsid w:val="00070235"/>
    <w:rsid w:val="000741E2"/>
    <w:rsid w:val="0008524F"/>
    <w:rsid w:val="00086763"/>
    <w:rsid w:val="00091D15"/>
    <w:rsid w:val="000B6D50"/>
    <w:rsid w:val="000C4E0D"/>
    <w:rsid w:val="000C6F65"/>
    <w:rsid w:val="000C79A5"/>
    <w:rsid w:val="000E5F51"/>
    <w:rsid w:val="00101F48"/>
    <w:rsid w:val="00110654"/>
    <w:rsid w:val="00116878"/>
    <w:rsid w:val="001559B8"/>
    <w:rsid w:val="001565F8"/>
    <w:rsid w:val="00177F96"/>
    <w:rsid w:val="0018144C"/>
    <w:rsid w:val="001B6330"/>
    <w:rsid w:val="001C2E55"/>
    <w:rsid w:val="001C4441"/>
    <w:rsid w:val="001D1F9C"/>
    <w:rsid w:val="001F1E18"/>
    <w:rsid w:val="001F7A40"/>
    <w:rsid w:val="002013A7"/>
    <w:rsid w:val="002316BB"/>
    <w:rsid w:val="00242039"/>
    <w:rsid w:val="0025050C"/>
    <w:rsid w:val="00254B07"/>
    <w:rsid w:val="0027286C"/>
    <w:rsid w:val="002949E5"/>
    <w:rsid w:val="002C0125"/>
    <w:rsid w:val="002C1BE4"/>
    <w:rsid w:val="002C37CD"/>
    <w:rsid w:val="002C47CB"/>
    <w:rsid w:val="002D1B7B"/>
    <w:rsid w:val="002D569F"/>
    <w:rsid w:val="002D6D52"/>
    <w:rsid w:val="002E1FD4"/>
    <w:rsid w:val="002E56BF"/>
    <w:rsid w:val="00315B3C"/>
    <w:rsid w:val="003165D5"/>
    <w:rsid w:val="0032071B"/>
    <w:rsid w:val="003229D2"/>
    <w:rsid w:val="003301C2"/>
    <w:rsid w:val="003313A8"/>
    <w:rsid w:val="003333D1"/>
    <w:rsid w:val="00374009"/>
    <w:rsid w:val="00376DEA"/>
    <w:rsid w:val="0039408B"/>
    <w:rsid w:val="003A58AC"/>
    <w:rsid w:val="003B1BB2"/>
    <w:rsid w:val="003B5AF6"/>
    <w:rsid w:val="003B7ECE"/>
    <w:rsid w:val="003C096E"/>
    <w:rsid w:val="003D012E"/>
    <w:rsid w:val="003D3E44"/>
    <w:rsid w:val="003D5B6A"/>
    <w:rsid w:val="003D6675"/>
    <w:rsid w:val="003E0AD5"/>
    <w:rsid w:val="0043584D"/>
    <w:rsid w:val="00436328"/>
    <w:rsid w:val="00447725"/>
    <w:rsid w:val="004813DB"/>
    <w:rsid w:val="00495CEB"/>
    <w:rsid w:val="004B5E8F"/>
    <w:rsid w:val="004B7892"/>
    <w:rsid w:val="004D5908"/>
    <w:rsid w:val="004E0F41"/>
    <w:rsid w:val="004E7102"/>
    <w:rsid w:val="004F64D0"/>
    <w:rsid w:val="005028B3"/>
    <w:rsid w:val="00502BC4"/>
    <w:rsid w:val="00503037"/>
    <w:rsid w:val="005167ED"/>
    <w:rsid w:val="00544C25"/>
    <w:rsid w:val="0056363D"/>
    <w:rsid w:val="005772A9"/>
    <w:rsid w:val="005831A5"/>
    <w:rsid w:val="00583A55"/>
    <w:rsid w:val="00587D85"/>
    <w:rsid w:val="00592CC1"/>
    <w:rsid w:val="00595729"/>
    <w:rsid w:val="005E44D1"/>
    <w:rsid w:val="00613387"/>
    <w:rsid w:val="0061399D"/>
    <w:rsid w:val="006424B7"/>
    <w:rsid w:val="00660FE6"/>
    <w:rsid w:val="00662C5F"/>
    <w:rsid w:val="0066354A"/>
    <w:rsid w:val="00670DAA"/>
    <w:rsid w:val="00685786"/>
    <w:rsid w:val="00685C92"/>
    <w:rsid w:val="006A0115"/>
    <w:rsid w:val="006A46AA"/>
    <w:rsid w:val="006A7FA9"/>
    <w:rsid w:val="006C609F"/>
    <w:rsid w:val="0070262D"/>
    <w:rsid w:val="007059AE"/>
    <w:rsid w:val="00710C5D"/>
    <w:rsid w:val="00733D89"/>
    <w:rsid w:val="00736B76"/>
    <w:rsid w:val="00741990"/>
    <w:rsid w:val="007649E0"/>
    <w:rsid w:val="007A3CF8"/>
    <w:rsid w:val="007A6F68"/>
    <w:rsid w:val="007C2D1E"/>
    <w:rsid w:val="007E081C"/>
    <w:rsid w:val="00805FEF"/>
    <w:rsid w:val="00830F01"/>
    <w:rsid w:val="00845DFD"/>
    <w:rsid w:val="00847F01"/>
    <w:rsid w:val="00851E54"/>
    <w:rsid w:val="0086482B"/>
    <w:rsid w:val="0086695E"/>
    <w:rsid w:val="00882B26"/>
    <w:rsid w:val="008879FC"/>
    <w:rsid w:val="008B62A4"/>
    <w:rsid w:val="008D0CEA"/>
    <w:rsid w:val="008D1DA7"/>
    <w:rsid w:val="00917CBC"/>
    <w:rsid w:val="009211F1"/>
    <w:rsid w:val="009279DF"/>
    <w:rsid w:val="009369A5"/>
    <w:rsid w:val="00937394"/>
    <w:rsid w:val="00951A50"/>
    <w:rsid w:val="00972662"/>
    <w:rsid w:val="009A28CC"/>
    <w:rsid w:val="009A3913"/>
    <w:rsid w:val="009D758F"/>
    <w:rsid w:val="009F66E8"/>
    <w:rsid w:val="009F7A20"/>
    <w:rsid w:val="00A02481"/>
    <w:rsid w:val="00A1037F"/>
    <w:rsid w:val="00A56838"/>
    <w:rsid w:val="00A62402"/>
    <w:rsid w:val="00A7091D"/>
    <w:rsid w:val="00A76F39"/>
    <w:rsid w:val="00A8283C"/>
    <w:rsid w:val="00A9697F"/>
    <w:rsid w:val="00AD48F7"/>
    <w:rsid w:val="00AF70AF"/>
    <w:rsid w:val="00B214B6"/>
    <w:rsid w:val="00B226EA"/>
    <w:rsid w:val="00B31E33"/>
    <w:rsid w:val="00B363B8"/>
    <w:rsid w:val="00B65DFB"/>
    <w:rsid w:val="00B67949"/>
    <w:rsid w:val="00B72FAF"/>
    <w:rsid w:val="00B83C32"/>
    <w:rsid w:val="00BB153D"/>
    <w:rsid w:val="00BB715D"/>
    <w:rsid w:val="00BC3A6C"/>
    <w:rsid w:val="00BC6145"/>
    <w:rsid w:val="00BD15F6"/>
    <w:rsid w:val="00BD7239"/>
    <w:rsid w:val="00BE11C3"/>
    <w:rsid w:val="00BE67B9"/>
    <w:rsid w:val="00C0405B"/>
    <w:rsid w:val="00C44597"/>
    <w:rsid w:val="00C459A9"/>
    <w:rsid w:val="00C6020E"/>
    <w:rsid w:val="00C84F54"/>
    <w:rsid w:val="00C9285C"/>
    <w:rsid w:val="00C96D81"/>
    <w:rsid w:val="00C97AAD"/>
    <w:rsid w:val="00CD5FEA"/>
    <w:rsid w:val="00CF3689"/>
    <w:rsid w:val="00CF4332"/>
    <w:rsid w:val="00CF71AC"/>
    <w:rsid w:val="00CF7D42"/>
    <w:rsid w:val="00D12755"/>
    <w:rsid w:val="00D20DE0"/>
    <w:rsid w:val="00D257EB"/>
    <w:rsid w:val="00D315B1"/>
    <w:rsid w:val="00D52E15"/>
    <w:rsid w:val="00D735C4"/>
    <w:rsid w:val="00D8793E"/>
    <w:rsid w:val="00D87AC9"/>
    <w:rsid w:val="00DC10AF"/>
    <w:rsid w:val="00DF31D1"/>
    <w:rsid w:val="00E02D1D"/>
    <w:rsid w:val="00E07A82"/>
    <w:rsid w:val="00E22CBD"/>
    <w:rsid w:val="00E2410F"/>
    <w:rsid w:val="00E260AC"/>
    <w:rsid w:val="00E26692"/>
    <w:rsid w:val="00E70B54"/>
    <w:rsid w:val="00E717DD"/>
    <w:rsid w:val="00E72E9A"/>
    <w:rsid w:val="00E800D3"/>
    <w:rsid w:val="00E82F93"/>
    <w:rsid w:val="00EA70DA"/>
    <w:rsid w:val="00ED08D4"/>
    <w:rsid w:val="00EE1966"/>
    <w:rsid w:val="00F11B28"/>
    <w:rsid w:val="00F11E60"/>
    <w:rsid w:val="00F2168F"/>
    <w:rsid w:val="00F26E21"/>
    <w:rsid w:val="00F271DE"/>
    <w:rsid w:val="00F3270F"/>
    <w:rsid w:val="00F3381B"/>
    <w:rsid w:val="00F46441"/>
    <w:rsid w:val="00F61400"/>
    <w:rsid w:val="00F62346"/>
    <w:rsid w:val="00F91E49"/>
    <w:rsid w:val="00F93AB5"/>
    <w:rsid w:val="00F9773C"/>
    <w:rsid w:val="00FA4EFB"/>
    <w:rsid w:val="00FC1F79"/>
    <w:rsid w:val="00FD642B"/>
    <w:rsid w:val="00FE6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69CB7"/>
  <w15:docId w15:val="{428E42C1-F4A2-4EDE-ACDF-2A484C8D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customStyle="1" w:styleId="UnresolvedMention1">
    <w:name w:val="Unresolved Mention1"/>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D0"/>
  </w:style>
  <w:style w:type="paragraph" w:styleId="BalloonText">
    <w:name w:val="Balloon Text"/>
    <w:basedOn w:val="Normal"/>
    <w:link w:val="BalloonTextChar"/>
    <w:uiPriority w:val="99"/>
    <w:semiHidden/>
    <w:unhideWhenUsed/>
    <w:rsid w:val="00B65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cp:lastPrinted>2022-09-06T18:11:00Z</cp:lastPrinted>
  <dcterms:created xsi:type="dcterms:W3CDTF">2022-10-07T06:18:00Z</dcterms:created>
  <dcterms:modified xsi:type="dcterms:W3CDTF">2022-10-08T13:14:00Z</dcterms:modified>
</cp:coreProperties>
</file>